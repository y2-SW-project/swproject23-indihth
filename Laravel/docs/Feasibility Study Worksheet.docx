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p w:rsidR="009D4F17" w:rsidP="00C04561" w:rsidRDefault="00C20A69" w14:paraId="02FF3150" w14:textId="447CD764">
      <w:pPr>
        <w:spacing w:after="0" w:line="550" w:lineRule="exact"/>
        <w:ind w:right="-20"/>
        <w:jc w:val="center"/>
        <w:rPr>
          <w:rFonts w:ascii="Times New Roman" w:hAnsi="Times New Roman" w:eastAsia="Times New Roman" w:cs="Times New Roman"/>
          <w:sz w:val="48"/>
          <w:szCs w:val="48"/>
        </w:rPr>
      </w:pPr>
      <w:r w:rsidR="00C20A69">
        <w:rPr>
          <w:rFonts w:ascii="Times New Roman" w:hAnsi="Times New Roman" w:eastAsia="Times New Roman" w:cs="Times New Roman"/>
          <w:b w:val="1"/>
          <w:bCs w:val="1"/>
          <w:position w:val="-1"/>
          <w:sz w:val="48"/>
          <w:szCs w:val="48"/>
        </w:rPr>
        <w:t xml:space="preserve">Feasibility Study </w:t>
      </w:r>
      <w:r w:rsidR="005E1EC9">
        <w:rPr>
          <w:rFonts w:ascii="Times New Roman" w:hAnsi="Times New Roman" w:eastAsia="Times New Roman" w:cs="Times New Roman"/>
          <w:b w:val="1"/>
          <w:bCs w:val="1"/>
          <w:position w:val="-1"/>
          <w:sz w:val="48"/>
          <w:szCs w:val="48"/>
        </w:rPr>
        <w:t>W</w:t>
      </w:r>
      <w:r w:rsidR="00C20A69">
        <w:rPr>
          <w:rFonts w:ascii="Times New Roman" w:hAnsi="Times New Roman" w:eastAsia="Times New Roman" w:cs="Times New Roman"/>
          <w:b w:val="1"/>
          <w:bCs w:val="1"/>
          <w:position w:val="-1"/>
          <w:sz w:val="48"/>
          <w:szCs w:val="48"/>
        </w:rPr>
        <w:t>orksheet</w:t>
      </w:r>
    </w:p>
    <w:p w:rsidR="009D4F17" w:rsidRDefault="009D4F17" w14:paraId="131380D7" w14:textId="77777777">
      <w:pPr>
        <w:spacing w:before="9" w:after="0" w:line="160" w:lineRule="exact"/>
        <w:rPr>
          <w:sz w:val="16"/>
          <w:szCs w:val="16"/>
        </w:rPr>
      </w:pPr>
    </w:p>
    <w:p w:rsidR="009D4F17" w:rsidRDefault="009D4F17" w14:paraId="6E42631D" w14:textId="77777777">
      <w:pPr>
        <w:spacing w:after="0" w:line="200" w:lineRule="exact"/>
        <w:rPr>
          <w:sz w:val="20"/>
          <w:szCs w:val="20"/>
        </w:rPr>
      </w:pPr>
    </w:p>
    <w:p w:rsidR="009D4F17" w:rsidRDefault="00C20A69" w14:paraId="03E14A6C" w14:textId="77777777">
      <w:pPr>
        <w:spacing w:after="0" w:line="240" w:lineRule="auto"/>
        <w:ind w:left="108" w:right="-20"/>
        <w:rPr>
          <w:rFonts w:ascii="Times New Roman" w:hAnsi="Times New Roman" w:eastAsia="Times New Roman" w:cs="Times New Roman"/>
          <w:sz w:val="32"/>
          <w:szCs w:val="32"/>
        </w:rPr>
      </w:pPr>
      <w:r>
        <w:rPr>
          <w:rFonts w:ascii="Times New Roman" w:hAnsi="Times New Roman" w:eastAsia="Times New Roman" w:cs="Times New Roman"/>
          <w:b/>
          <w:bCs/>
          <w:sz w:val="32"/>
          <w:szCs w:val="32"/>
        </w:rPr>
        <w:t>Step 1 – Idea Exploration, Identification and Assessment</w:t>
      </w:r>
    </w:p>
    <w:p w:rsidR="009D4F17" w:rsidRDefault="009D4F17" w14:paraId="74F0C083" w14:textId="77777777">
      <w:pPr>
        <w:spacing w:before="14" w:after="0" w:line="260" w:lineRule="exact"/>
        <w:rPr>
          <w:sz w:val="26"/>
          <w:szCs w:val="26"/>
        </w:rPr>
      </w:pPr>
    </w:p>
    <w:p w:rsidRPr="00FF7029" w:rsidR="009D4F17" w:rsidRDefault="00C20A69" w14:paraId="53165308" w14:textId="77777777">
      <w:pPr>
        <w:spacing w:after="0" w:line="239" w:lineRule="auto"/>
        <w:ind w:left="108" w:right="123"/>
        <w:rPr>
          <w:rFonts w:ascii="Times New Roman" w:hAnsi="Times New Roman" w:eastAsia="Times New Roman" w:cs="Times New Roman"/>
        </w:rPr>
      </w:pPr>
      <w:r>
        <w:rPr>
          <w:rFonts w:ascii="Times New Roman" w:hAnsi="Times New Roman" w:eastAsia="Times New Roman" w:cs="Times New Roman"/>
          <w:sz w:val="28"/>
          <w:szCs w:val="28"/>
        </w:rPr>
        <w:t>Describe</w:t>
      </w:r>
      <w:r>
        <w:rPr>
          <w:rFonts w:ascii="Times New Roman" w:hAnsi="Times New Roman" w:eastAsia="Times New Roman" w:cs="Times New Roman"/>
          <w:spacing w:val="-10"/>
          <w:sz w:val="28"/>
          <w:szCs w:val="28"/>
        </w:rPr>
        <w:t xml:space="preserve"> </w:t>
      </w:r>
      <w:r w:rsidR="005E1EC9">
        <w:rPr>
          <w:rFonts w:ascii="Times New Roman" w:hAnsi="Times New Roman" w:eastAsia="Times New Roman" w:cs="Times New Roman"/>
          <w:sz w:val="28"/>
          <w:szCs w:val="28"/>
        </w:rPr>
        <w:t xml:space="preserve">the </w:t>
      </w:r>
      <w:r>
        <w:rPr>
          <w:rFonts w:ascii="Times New Roman" w:hAnsi="Times New Roman" w:eastAsia="Times New Roman" w:cs="Times New Roman"/>
          <w:sz w:val="28"/>
          <w:szCs w:val="28"/>
        </w:rPr>
        <w:t>business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idea</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concept</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4"/>
          <w:szCs w:val="24"/>
        </w:rPr>
        <w:t>(</w:t>
      </w:r>
      <w:r w:rsidRPr="00FF7029">
        <w:rPr>
          <w:rFonts w:ascii="Times New Roman" w:hAnsi="Times New Roman" w:eastAsia="Times New Roman" w:cs="Times New Roman"/>
        </w:rPr>
        <w:t>filling an unmet need in the marketplace with a new product or service, providing an existing product/service in a new form, delivering a product/service better or cheaper than competitors, etc.)</w:t>
      </w:r>
    </w:p>
    <w:p w:rsidR="009D4F17" w:rsidP="76BD4FC6" w:rsidRDefault="009D4F17" w14:paraId="1A7C340C" w14:textId="77777777">
      <w:pPr>
        <w:spacing w:after="0" w:line="200" w:lineRule="exact"/>
        <w:rPr>
          <w:color w:val="FF0000"/>
          <w:sz w:val="20"/>
          <w:szCs w:val="20"/>
        </w:rPr>
      </w:pPr>
    </w:p>
    <w:p w:rsidR="009D4F17" w:rsidP="76BD4FC6" w:rsidRDefault="009D4F17" w14:paraId="6327D866" w14:textId="204F7F76">
      <w:pPr>
        <w:spacing w:after="0" w:line="200" w:lineRule="exact"/>
        <w:rPr>
          <w:color w:val="FF0000"/>
          <w:sz w:val="20"/>
          <w:szCs w:val="20"/>
        </w:rPr>
      </w:pPr>
    </w:p>
    <w:p w:rsidR="009D4F17" w:rsidP="12786299" w:rsidRDefault="005054F2" w14:paraId="0AA5B725" w14:textId="4272B0E3">
      <w:pPr>
        <w:spacing w:after="0" w:line="200" w:lineRule="exact"/>
        <w:rPr>
          <w:color w:val="auto"/>
          <w:sz w:val="20"/>
          <w:szCs w:val="20"/>
        </w:rPr>
      </w:pPr>
      <w:r>
        <w:rPr>
          <w:noProof/>
        </w:rPr>
        <mc:AlternateContent>
          <mc:Choice Requires="wpg">
            <w:drawing>
              <wp:anchor distT="0" distB="0" distL="114300" distR="114300" simplePos="0" relativeHeight="251617280" behindDoc="1" locked="0" layoutInCell="1" allowOverlap="1" wp14:anchorId="6074FD4A" wp14:editId="2FF6EEBB">
                <wp:simplePos x="0" y="0"/>
                <wp:positionH relativeFrom="page">
                  <wp:posOffset>649605</wp:posOffset>
                </wp:positionH>
                <wp:positionV relativeFrom="paragraph">
                  <wp:posOffset>127000</wp:posOffset>
                </wp:positionV>
                <wp:extent cx="6629400" cy="1270"/>
                <wp:effectExtent l="11430" t="9525" r="7620" b="8255"/>
                <wp:wrapNone/>
                <wp:docPr id="39"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40" name="Freeform 34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7" style="position:absolute;margin-left:51.15pt;margin-top:10pt;width:522pt;height:.1pt;z-index:-251699200;mso-position-horizontal-relative:page" coordsize="10440,2" coordorigin="1008,-534" o:spid="_x0000_s1026" w14:anchorId="71D78C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">
                <v:shape id="Freeform 348"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">
                  <v:path arrowok="t" o:connecttype="custom" o:connectlocs="0,0;10440,0" o:connectangles="0,0"/>
                </v:shape>
                <w10:wrap anchorx="page"/>
              </v:group>
            </w:pict>
          </mc:Fallback>
        </mc:AlternateContent>
      </w:r>
      <w:r w:rsidRPr="12786299" w:rsidR="59DF2FD0">
        <w:rPr>
          <w:color w:val="auto"/>
          <w:sz w:val="20"/>
          <w:szCs w:val="20"/>
        </w:rPr>
        <w:t>An accountability platform that people can use for starting/maintaining habits.</w:t>
      </w:r>
      <w:r w:rsidRPr="12786299" w:rsidR="18D66946">
        <w:rPr>
          <w:color w:val="auto"/>
          <w:sz w:val="20"/>
          <w:szCs w:val="20"/>
        </w:rPr>
        <w:t xml:space="preserve"> Users get paired with a partner and then agree on the frequency they are in contact and what their goals are. This platform would start by </w:t>
      </w:r>
      <w:r w:rsidRPr="12786299" w:rsidR="071C8795">
        <w:rPr>
          <w:color w:val="auto"/>
          <w:sz w:val="20"/>
          <w:szCs w:val="20"/>
        </w:rPr>
        <w:t>targeting</w:t>
      </w:r>
      <w:r w:rsidRPr="12786299" w:rsidR="18D66946">
        <w:rPr>
          <w:color w:val="auto"/>
          <w:sz w:val="20"/>
          <w:szCs w:val="20"/>
        </w:rPr>
        <w:t xml:space="preserve"> people </w:t>
      </w:r>
      <w:r w:rsidRPr="12786299" w:rsidR="18388432">
        <w:rPr>
          <w:color w:val="auto"/>
          <w:sz w:val="20"/>
          <w:szCs w:val="20"/>
        </w:rPr>
        <w:t xml:space="preserve">who are learning a language and want to develop a strong daily habit of doing something for their language. An option would be to require a user to upload an image of them doing </w:t>
      </w:r>
      <w:r w:rsidRPr="12786299" w:rsidR="08B857F6">
        <w:rPr>
          <w:color w:val="auto"/>
          <w:sz w:val="20"/>
          <w:szCs w:val="20"/>
        </w:rPr>
        <w:t xml:space="preserve">their task </w:t>
      </w:r>
      <w:proofErr w:type="gramStart"/>
      <w:r w:rsidRPr="12786299" w:rsidR="08B857F6">
        <w:rPr>
          <w:color w:val="auto"/>
          <w:sz w:val="20"/>
          <w:szCs w:val="20"/>
        </w:rPr>
        <w:t>by</w:t>
      </w:r>
      <w:proofErr w:type="gramEnd"/>
      <w:r w:rsidRPr="12786299" w:rsidR="08B857F6">
        <w:rPr>
          <w:color w:val="auto"/>
          <w:sz w:val="20"/>
          <w:szCs w:val="20"/>
        </w:rPr>
        <w:t xml:space="preserve"> a certain time each day and for that to be sent to their partner. This would meet the need for</w:t>
      </w:r>
      <w:r w:rsidRPr="12786299" w:rsidR="0BEFF8B8">
        <w:rPr>
          <w:color w:val="auto"/>
          <w:sz w:val="20"/>
          <w:szCs w:val="20"/>
        </w:rPr>
        <w:t xml:space="preserve"> people to have outside accountability.</w:t>
      </w:r>
    </w:p>
    <w:p w:rsidR="009D4F17" w:rsidRDefault="009D4F17" w14:paraId="126FC41C" w14:textId="52A0A35E">
      <w:pPr>
        <w:spacing w:after="0" w:line="200" w:lineRule="exact"/>
        <w:rPr>
          <w:sz w:val="20"/>
          <w:szCs w:val="20"/>
        </w:rPr>
      </w:pPr>
    </w:p>
    <w:p w:rsidR="009D4F17" w:rsidRDefault="005054F2" w14:paraId="64C32C74" w14:textId="47CFA873">
      <w:pPr>
        <w:spacing w:after="0" w:line="200" w:lineRule="exact"/>
        <w:rPr>
          <w:sz w:val="20"/>
          <w:szCs w:val="20"/>
        </w:rPr>
      </w:pPr>
      <w:r>
        <w:rPr>
          <w:noProof/>
        </w:rPr>
        <mc:AlternateContent>
          <mc:Choice Requires="wpg">
            <w:drawing>
              <wp:anchor distT="0" distB="0" distL="114300" distR="114300" simplePos="0" relativeHeight="251615232" behindDoc="1" locked="0" layoutInCell="1" allowOverlap="1" wp14:anchorId="0325E1E5" wp14:editId="79D6FDB3">
                <wp:simplePos x="0" y="0"/>
                <wp:positionH relativeFrom="page">
                  <wp:posOffset>582930</wp:posOffset>
                </wp:positionH>
                <wp:positionV relativeFrom="paragraph">
                  <wp:posOffset>92075</wp:posOffset>
                </wp:positionV>
                <wp:extent cx="6629400" cy="1270"/>
                <wp:effectExtent l="11430" t="9525" r="7620" b="8255"/>
                <wp:wrapNone/>
                <wp:docPr id="37"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00"/>
                          <a:chExt cx="10440" cy="2"/>
                        </a:xfrm>
                      </wpg:grpSpPr>
                      <wps:wsp>
                        <wps:cNvPr id="38" name="Freeform 352"/>
                        <wps:cNvSpPr>
                          <a:spLocks/>
                        </wps:cNvSpPr>
                        <wps:spPr bwMode="auto">
                          <a:xfrm>
                            <a:off x="1008" y="80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1" style="position:absolute;margin-left:45.9pt;margin-top:7.25pt;width:522pt;height:.1pt;z-index:-251701248;mso-position-horizontal-relative:page" coordsize="10440,2" coordorigin="1008,800" o:spid="_x0000_s1026" w14:anchorId="61CE0C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">
                <v:shape id="Freeform 352" style="position:absolute;left:1008;top:80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">
                  <v:path arrowok="t" o:connecttype="custom" o:connectlocs="0,0;10440,0" o:connectangles="0,0"/>
                </v:shape>
                <w10:wrap anchorx="page"/>
              </v:group>
            </w:pict>
          </mc:Fallback>
        </mc:AlternateContent>
      </w:r>
    </w:p>
    <w:p w:rsidR="009D4F17" w:rsidRDefault="009D4F17" w14:paraId="2E8D4684" w14:textId="77777777">
      <w:pPr>
        <w:spacing w:before="13" w:after="0" w:line="220" w:lineRule="exact"/>
      </w:pPr>
    </w:p>
    <w:p w:rsidR="009D4F17" w:rsidP="00FF7029" w:rsidRDefault="00C20A69" w14:paraId="7CD710C3" w14:textId="5B604779">
      <w:pPr>
        <w:spacing w:before="23" w:after="0" w:line="240" w:lineRule="auto"/>
        <w:ind w:left="108" w:right="-20"/>
        <w:rPr>
          <w:rFonts w:ascii="Times New Roman" w:hAnsi="Times New Roman" w:eastAsia="Times New Roman" w:cs="Times New Roman"/>
        </w:rPr>
      </w:pPr>
      <w:r w:rsidR="00C20A69">
        <w:rPr>
          <w:rFonts w:ascii="Times New Roman" w:hAnsi="Times New Roman" w:eastAsia="Times New Roman" w:cs="Times New Roman"/>
          <w:sz w:val="28"/>
          <w:szCs w:val="28"/>
        </w:rPr>
        <w:t>What</w:t>
      </w:r>
      <w:r w:rsidR="00C20A69">
        <w:rPr>
          <w:rFonts w:ascii="Times New Roman" w:hAnsi="Times New Roman" w:eastAsia="Times New Roman" w:cs="Times New Roman"/>
          <w:spacing w:val="-6"/>
          <w:sz w:val="28"/>
          <w:szCs w:val="28"/>
        </w:rPr>
        <w:t xml:space="preserve"> </w:t>
      </w:r>
      <w:r w:rsidR="00FF7029">
        <w:rPr>
          <w:rFonts w:ascii="Times New Roman" w:hAnsi="Times New Roman" w:eastAsia="Times New Roman" w:cs="Times New Roman"/>
          <w:sz w:val="28"/>
          <w:szCs w:val="28"/>
        </w:rPr>
        <w:t>is the “pain”</w:t>
      </w:r>
      <w:r w:rsidR="00C20A69">
        <w:rPr>
          <w:rFonts w:ascii="Times New Roman" w:hAnsi="Times New Roman" w:eastAsia="Times New Roman" w:cs="Times New Roman"/>
          <w:spacing w:val="-9"/>
          <w:sz w:val="28"/>
          <w:szCs w:val="28"/>
        </w:rPr>
        <w:t xml:space="preserve"> </w:t>
      </w:r>
      <w:r w:rsidR="00FF7029">
        <w:rPr>
          <w:rFonts w:ascii="Times New Roman" w:hAnsi="Times New Roman" w:eastAsia="Times New Roman" w:cs="Times New Roman"/>
          <w:spacing w:val="-9"/>
          <w:sz w:val="28"/>
          <w:szCs w:val="28"/>
        </w:rPr>
        <w:t>that is being ‘cured’ with</w:t>
      </w:r>
      <w:r w:rsidR="00C20A69">
        <w:rPr>
          <w:rFonts w:ascii="Times New Roman" w:hAnsi="Times New Roman" w:eastAsia="Times New Roman" w:cs="Times New Roman"/>
          <w:spacing w:val="-4"/>
          <w:sz w:val="28"/>
          <w:szCs w:val="28"/>
        </w:rPr>
        <w:t xml:space="preserve"> </w:t>
      </w:r>
      <w:r w:rsidR="005E1EC9">
        <w:rPr>
          <w:rFonts w:ascii="Times New Roman" w:hAnsi="Times New Roman" w:eastAsia="Times New Roman" w:cs="Times New Roman"/>
          <w:sz w:val="28"/>
          <w:szCs w:val="28"/>
        </w:rPr>
        <w:t>th</w:t>
      </w:r>
      <w:r w:rsidR="00FF7029">
        <w:rPr>
          <w:rFonts w:ascii="Times New Roman" w:hAnsi="Times New Roman" w:eastAsia="Times New Roman" w:cs="Times New Roman"/>
          <w:sz w:val="28"/>
          <w:szCs w:val="28"/>
        </w:rPr>
        <w:t>is</w:t>
      </w:r>
      <w:r w:rsidR="00C20A69">
        <w:rPr>
          <w:rFonts w:ascii="Times New Roman" w:hAnsi="Times New Roman" w:eastAsia="Times New Roman" w:cs="Times New Roman"/>
          <w:spacing w:val="-5"/>
          <w:sz w:val="28"/>
          <w:szCs w:val="28"/>
        </w:rPr>
        <w:t xml:space="preserve"> </w:t>
      </w:r>
      <w:r w:rsidR="00C20A69">
        <w:rPr>
          <w:rFonts w:ascii="Times New Roman" w:hAnsi="Times New Roman" w:eastAsia="Times New Roman" w:cs="Times New Roman"/>
          <w:sz w:val="28"/>
          <w:szCs w:val="28"/>
        </w:rPr>
        <w:t>product</w:t>
      </w:r>
      <w:r w:rsidR="00C20A69">
        <w:rPr>
          <w:rFonts w:ascii="Times New Roman" w:hAnsi="Times New Roman" w:eastAsia="Times New Roman" w:cs="Times New Roman"/>
          <w:spacing w:val="-8"/>
          <w:sz w:val="28"/>
          <w:szCs w:val="28"/>
        </w:rPr>
        <w:t xml:space="preserve"> </w:t>
      </w:r>
      <w:r w:rsidR="00C20A69">
        <w:rPr>
          <w:rFonts w:ascii="Times New Roman" w:hAnsi="Times New Roman" w:eastAsia="Times New Roman" w:cs="Times New Roman"/>
          <w:sz w:val="28"/>
          <w:szCs w:val="28"/>
        </w:rPr>
        <w:t>or</w:t>
      </w:r>
      <w:r w:rsidR="00C20A69">
        <w:rPr>
          <w:rFonts w:ascii="Times New Roman" w:hAnsi="Times New Roman" w:eastAsia="Times New Roman" w:cs="Times New Roman"/>
          <w:spacing w:val="-2"/>
          <w:sz w:val="28"/>
          <w:szCs w:val="28"/>
        </w:rPr>
        <w:t xml:space="preserve"> </w:t>
      </w:r>
      <w:r w:rsidR="00C20A69">
        <w:rPr>
          <w:rFonts w:ascii="Times New Roman" w:hAnsi="Times New Roman" w:eastAsia="Times New Roman" w:cs="Times New Roman"/>
          <w:sz w:val="28"/>
          <w:szCs w:val="28"/>
        </w:rPr>
        <w:t>service</w:t>
      </w:r>
      <w:r w:rsidR="00FF7029">
        <w:rPr>
          <w:rFonts w:ascii="Times New Roman" w:hAnsi="Times New Roman" w:eastAsia="Times New Roman" w:cs="Times New Roman"/>
          <w:sz w:val="28"/>
          <w:szCs w:val="28"/>
        </w:rPr>
        <w:t>?</w:t>
      </w:r>
      <w:r w:rsidR="00C20A69">
        <w:rPr>
          <w:rFonts w:ascii="Times New Roman" w:hAnsi="Times New Roman" w:eastAsia="Times New Roman" w:cs="Times New Roman"/>
          <w:spacing w:val="-15"/>
          <w:sz w:val="28"/>
          <w:szCs w:val="28"/>
        </w:rPr>
        <w:t xml:space="preserve"> </w:t>
      </w:r>
      <w:r w:rsidR="00C20A69">
        <w:rPr>
          <w:rFonts w:ascii="Times New Roman" w:hAnsi="Times New Roman" w:eastAsia="Times New Roman" w:cs="Times New Roman"/>
          <w:sz w:val="24"/>
          <w:szCs w:val="24"/>
        </w:rPr>
        <w:t>(A</w:t>
      </w:r>
      <w:r w:rsidR="00C20A69">
        <w:rPr>
          <w:rFonts w:ascii="Times New Roman" w:hAnsi="Times New Roman" w:eastAsia="Times New Roman" w:cs="Times New Roman"/>
        </w:rPr>
        <w:t>n</w:t>
      </w:r>
      <w:r w:rsidR="00C20A69">
        <w:rPr>
          <w:rFonts w:ascii="Times New Roman" w:hAnsi="Times New Roman" w:eastAsia="Times New Roman" w:cs="Times New Roman"/>
          <w:spacing w:val="1"/>
        </w:rPr>
        <w:t xml:space="preserve"> </w:t>
      </w:r>
      <w:r w:rsidR="00C20A69">
        <w:rPr>
          <w:rFonts w:ascii="Times New Roman" w:hAnsi="Times New Roman" w:eastAsia="Times New Roman" w:cs="Times New Roman"/>
        </w:rPr>
        <w:t>idea</w:t>
      </w:r>
      <w:r w:rsidR="00C20A69">
        <w:rPr>
          <w:rFonts w:ascii="Times New Roman" w:hAnsi="Times New Roman" w:eastAsia="Times New Roman" w:cs="Times New Roman"/>
          <w:spacing w:val="-4"/>
        </w:rPr>
        <w:t xml:space="preserve"> </w:t>
      </w:r>
      <w:r w:rsidR="00C20A69">
        <w:rPr>
          <w:rFonts w:ascii="Times New Roman" w:hAnsi="Times New Roman" w:eastAsia="Times New Roman" w:cs="Times New Roman"/>
        </w:rPr>
        <w:t>is</w:t>
      </w:r>
      <w:r w:rsidR="00C20A69">
        <w:rPr>
          <w:rFonts w:ascii="Times New Roman" w:hAnsi="Times New Roman" w:eastAsia="Times New Roman" w:cs="Times New Roman"/>
          <w:spacing w:val="-1"/>
        </w:rPr>
        <w:t xml:space="preserve"> </w:t>
      </w:r>
      <w:r w:rsidR="00C20A69">
        <w:rPr>
          <w:rFonts w:ascii="Times New Roman" w:hAnsi="Times New Roman" w:eastAsia="Times New Roman" w:cs="Times New Roman"/>
        </w:rPr>
        <w:t>on</w:t>
      </w:r>
      <w:r w:rsidR="00C20A69">
        <w:rPr>
          <w:rFonts w:ascii="Times New Roman" w:hAnsi="Times New Roman" w:eastAsia="Times New Roman" w:cs="Times New Roman"/>
          <w:spacing w:val="-1"/>
        </w:rPr>
        <w:t>l</w:t>
      </w:r>
      <w:r w:rsidR="00C20A69">
        <w:rPr>
          <w:rFonts w:ascii="Times New Roman" w:hAnsi="Times New Roman" w:eastAsia="Times New Roman" w:cs="Times New Roman"/>
        </w:rPr>
        <w:t>y</w:t>
      </w:r>
      <w:r w:rsidR="00FF7029">
        <w:rPr>
          <w:rFonts w:ascii="Times New Roman" w:hAnsi="Times New Roman" w:eastAsia="Times New Roman" w:cs="Times New Roman"/>
        </w:rPr>
        <w:t xml:space="preserve"> </w:t>
      </w:r>
      <w:r w:rsidR="00C20A69">
        <w:rPr>
          <w:rFonts w:ascii="Times New Roman" w:hAnsi="Times New Roman" w:eastAsia="Times New Roman" w:cs="Times New Roman"/>
          <w:position w:val="-1"/>
        </w:rPr>
        <w:t>viable</w:t>
      </w:r>
      <w:r w:rsidR="00C04561">
        <w:rPr>
          <w:rFonts w:ascii="Times New Roman" w:hAnsi="Times New Roman" w:eastAsia="Times New Roman" w:cs="Times New Roman"/>
          <w:position w:val="-1"/>
        </w:rPr>
        <w:t>,</w:t>
      </w:r>
      <w:r w:rsidR="00C20A69">
        <w:rPr>
          <w:rFonts w:ascii="Times New Roman" w:hAnsi="Times New Roman" w:eastAsia="Times New Roman" w:cs="Times New Roman"/>
          <w:spacing w:val="-5"/>
          <w:position w:val="-1"/>
        </w:rPr>
        <w:t xml:space="preserve"> </w:t>
      </w:r>
      <w:r w:rsidR="00C20A69">
        <w:rPr>
          <w:rFonts w:ascii="Times New Roman" w:hAnsi="Times New Roman" w:eastAsia="Times New Roman" w:cs="Times New Roman"/>
          <w:position w:val="-1"/>
        </w:rPr>
        <w:t>if</w:t>
      </w:r>
      <w:r w:rsidR="00C20A69">
        <w:rPr>
          <w:rFonts w:ascii="Times New Roman" w:hAnsi="Times New Roman" w:eastAsia="Times New Roman" w:cs="Times New Roman"/>
          <w:spacing w:val="-1"/>
          <w:position w:val="-1"/>
        </w:rPr>
        <w:t xml:space="preserve"> </w:t>
      </w:r>
      <w:r w:rsidR="00C20A69">
        <w:rPr>
          <w:rFonts w:ascii="Times New Roman" w:hAnsi="Times New Roman" w:eastAsia="Times New Roman" w:cs="Times New Roman"/>
          <w:position w:val="-1"/>
        </w:rPr>
        <w:t>people</w:t>
      </w:r>
      <w:r w:rsidR="00C20A69">
        <w:rPr>
          <w:rFonts w:ascii="Times New Roman" w:hAnsi="Times New Roman" w:eastAsia="Times New Roman" w:cs="Times New Roman"/>
          <w:spacing w:val="-6"/>
          <w:position w:val="-1"/>
        </w:rPr>
        <w:t xml:space="preserve"> </w:t>
      </w:r>
      <w:r w:rsidR="00C20A69">
        <w:rPr>
          <w:rFonts w:ascii="Times New Roman" w:hAnsi="Times New Roman" w:eastAsia="Times New Roman" w:cs="Times New Roman"/>
          <w:position w:val="-1"/>
        </w:rPr>
        <w:t>are</w:t>
      </w:r>
      <w:r w:rsidR="00C20A69">
        <w:rPr>
          <w:rFonts w:ascii="Times New Roman" w:hAnsi="Times New Roman" w:eastAsia="Times New Roman" w:cs="Times New Roman"/>
          <w:spacing w:val="-3"/>
          <w:position w:val="-1"/>
        </w:rPr>
        <w:t xml:space="preserve"> </w:t>
      </w:r>
      <w:r w:rsidR="00C20A69">
        <w:rPr>
          <w:rFonts w:ascii="Times New Roman" w:hAnsi="Times New Roman" w:eastAsia="Times New Roman" w:cs="Times New Roman"/>
          <w:position w:val="-1"/>
        </w:rPr>
        <w:t>willing</w:t>
      </w:r>
      <w:r w:rsidR="00C20A69">
        <w:rPr>
          <w:rFonts w:ascii="Times New Roman" w:hAnsi="Times New Roman" w:eastAsia="Times New Roman" w:cs="Times New Roman"/>
          <w:spacing w:val="-6"/>
          <w:position w:val="-1"/>
        </w:rPr>
        <w:t xml:space="preserve"> </w:t>
      </w:r>
      <w:r w:rsidR="00C20A69">
        <w:rPr>
          <w:rFonts w:ascii="Times New Roman" w:hAnsi="Times New Roman" w:eastAsia="Times New Roman" w:cs="Times New Roman"/>
          <w:position w:val="-1"/>
        </w:rPr>
        <w:t>to</w:t>
      </w:r>
      <w:r w:rsidR="00C20A69">
        <w:rPr>
          <w:rFonts w:ascii="Times New Roman" w:hAnsi="Times New Roman" w:eastAsia="Times New Roman" w:cs="Times New Roman"/>
          <w:spacing w:val="-2"/>
          <w:position w:val="-1"/>
        </w:rPr>
        <w:t xml:space="preserve"> </w:t>
      </w:r>
      <w:r w:rsidR="00C20A69">
        <w:rPr>
          <w:rFonts w:ascii="Times New Roman" w:hAnsi="Times New Roman" w:eastAsia="Times New Roman" w:cs="Times New Roman"/>
          <w:position w:val="-1"/>
        </w:rPr>
        <w:t>p</w:t>
      </w:r>
      <w:r w:rsidR="00C20A69">
        <w:rPr>
          <w:rFonts w:ascii="Times New Roman" w:hAnsi="Times New Roman" w:eastAsia="Times New Roman" w:cs="Times New Roman"/>
          <w:spacing w:val="-1"/>
          <w:position w:val="-1"/>
        </w:rPr>
        <w:t>a</w:t>
      </w:r>
      <w:r w:rsidR="00C20A69">
        <w:rPr>
          <w:rFonts w:ascii="Times New Roman" w:hAnsi="Times New Roman" w:eastAsia="Times New Roman" w:cs="Times New Roman"/>
          <w:position w:val="-1"/>
        </w:rPr>
        <w:t>y</w:t>
      </w:r>
      <w:r w:rsidR="00C20A69">
        <w:rPr>
          <w:rFonts w:ascii="Times New Roman" w:hAnsi="Times New Roman" w:eastAsia="Times New Roman" w:cs="Times New Roman"/>
          <w:spacing w:val="-2"/>
          <w:position w:val="-1"/>
        </w:rPr>
        <w:t xml:space="preserve"> </w:t>
      </w:r>
      <w:r w:rsidR="5F33303B">
        <w:rPr>
          <w:rFonts w:ascii="Times New Roman" w:hAnsi="Times New Roman" w:eastAsia="Times New Roman" w:cs="Times New Roman"/>
          <w:spacing w:val="-2"/>
          <w:position w:val="-1"/>
        </w:rPr>
        <w:t xml:space="preserve">/download or use </w:t>
      </w:r>
      <w:r w:rsidR="00C20A69">
        <w:rPr>
          <w:rFonts w:ascii="Times New Roman" w:hAnsi="Times New Roman" w:eastAsia="Times New Roman" w:cs="Times New Roman"/>
          <w:position w:val="-1"/>
        </w:rPr>
        <w:t>what</w:t>
      </w:r>
      <w:r w:rsidR="00C20A69">
        <w:rPr>
          <w:rFonts w:ascii="Times New Roman" w:hAnsi="Times New Roman" w:eastAsia="Times New Roman" w:cs="Times New Roman"/>
          <w:spacing w:val="-4"/>
          <w:position w:val="-1"/>
        </w:rPr>
        <w:t xml:space="preserve"> </w:t>
      </w:r>
      <w:r w:rsidR="00C20A69">
        <w:rPr>
          <w:rFonts w:ascii="Times New Roman" w:hAnsi="Times New Roman" w:eastAsia="Times New Roman" w:cs="Times New Roman"/>
          <w:position w:val="-1"/>
        </w:rPr>
        <w:t>it</w:t>
      </w:r>
      <w:r w:rsidR="00C20A69">
        <w:rPr>
          <w:rFonts w:ascii="Times New Roman" w:hAnsi="Times New Roman" w:eastAsia="Times New Roman" w:cs="Times New Roman"/>
          <w:spacing w:val="-1"/>
          <w:position w:val="-1"/>
        </w:rPr>
        <w:t xml:space="preserve"> </w:t>
      </w:r>
      <w:r w:rsidR="00C20A69">
        <w:rPr>
          <w:rFonts w:ascii="Times New Roman" w:hAnsi="Times New Roman" w:eastAsia="Times New Roman" w:cs="Times New Roman"/>
          <w:position w:val="-1"/>
        </w:rPr>
        <w:t>provides)</w:t>
      </w:r>
    </w:p>
    <w:p w:rsidR="009D4F17" w:rsidP="76BD4FC6" w:rsidRDefault="009D4F17" w14:paraId="61AB0EBC" w14:textId="77777777">
      <w:pPr>
        <w:spacing w:before="1" w:after="0" w:line="160" w:lineRule="exact"/>
        <w:rPr>
          <w:color w:val="FF0000"/>
          <w:sz w:val="16"/>
          <w:szCs w:val="16"/>
        </w:rPr>
      </w:pPr>
    </w:p>
    <w:p w:rsidR="009D4F17" w:rsidRDefault="009D4F17" w14:paraId="3E943A44" w14:textId="2F998ADE">
      <w:pPr>
        <w:spacing w:after="0" w:line="200" w:lineRule="exact"/>
        <w:rPr>
          <w:sz w:val="20"/>
          <w:szCs w:val="20"/>
        </w:rPr>
      </w:pPr>
      <w:r w:rsidRPr="12786299" w:rsidR="4520D325">
        <w:rPr>
          <w:sz w:val="20"/>
          <w:szCs w:val="20"/>
        </w:rPr>
        <w:t xml:space="preserve">People easily lose motivation when starting a new habit that is difficult to integrate into their lives. This service would add an extra but convenient layer of accountability so that people are more likely to get past the initial pain period of creating a new habit. </w:t>
      </w:r>
    </w:p>
    <w:p w:rsidR="009D4F17" w:rsidRDefault="005054F2" w14:paraId="578C1DBD" w14:textId="489032AE">
      <w:pPr>
        <w:spacing w:after="0" w:line="200" w:lineRule="exact"/>
        <w:rPr>
          <w:sz w:val="20"/>
          <w:szCs w:val="20"/>
        </w:rPr>
      </w:pPr>
      <w:r>
        <w:rPr>
          <w:noProof/>
        </w:rPr>
        <mc:AlternateContent>
          <mc:Choice Requires="wpg">
            <w:drawing>
              <wp:anchor distT="0" distB="0" distL="114300" distR="114300" simplePos="0" relativeHeight="251620352" behindDoc="1" locked="0" layoutInCell="1" allowOverlap="1" wp14:anchorId="424C2A36" wp14:editId="3F415615">
                <wp:simplePos x="0" y="0"/>
                <wp:positionH relativeFrom="page">
                  <wp:posOffset>621030</wp:posOffset>
                </wp:positionH>
                <wp:positionV relativeFrom="paragraph">
                  <wp:posOffset>69850</wp:posOffset>
                </wp:positionV>
                <wp:extent cx="6629400" cy="1270"/>
                <wp:effectExtent l="11430" t="10795" r="7620" b="6985"/>
                <wp:wrapNone/>
                <wp:docPr id="33"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064"/>
                          <a:chExt cx="10440" cy="2"/>
                        </a:xfrm>
                      </wpg:grpSpPr>
                      <wps:wsp>
                        <wps:cNvPr id="34" name="Freeform 342"/>
                        <wps:cNvSpPr>
                          <a:spLocks/>
                        </wps:cNvSpPr>
                        <wps:spPr bwMode="auto">
                          <a:xfrm>
                            <a:off x="1008" y="106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1" style="position:absolute;margin-left:48.9pt;margin-top:5.5pt;width:522pt;height:.1pt;z-index:-251696128;mso-position-horizontal-relative:page" coordsize="10440,2" coordorigin="1008,1064" o:spid="_x0000_s1026" w14:anchorId="15207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">
                <v:shape id="Freeform 342" style="position:absolute;left:1008;top:106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">
                  <v:path arrowok="t" o:connecttype="custom" o:connectlocs="0,0;10440,0" o:connectangles="0,0"/>
                </v:shape>
                <w10:wrap anchorx="page"/>
              </v:group>
            </w:pict>
          </mc:Fallback>
        </mc:AlternateContent>
      </w:r>
    </w:p>
    <w:p w:rsidR="00FF7029" w:rsidRDefault="00FF7029" w14:paraId="355DD01A" w14:textId="77777777">
      <w:pPr>
        <w:spacing w:before="23" w:after="0" w:line="316" w:lineRule="exact"/>
        <w:ind w:left="108" w:right="-20"/>
        <w:rPr>
          <w:rFonts w:ascii="Times New Roman" w:hAnsi="Times New Roman" w:eastAsia="Times New Roman" w:cs="Times New Roman"/>
          <w:position w:val="-1"/>
          <w:sz w:val="28"/>
          <w:szCs w:val="28"/>
        </w:rPr>
      </w:pPr>
    </w:p>
    <w:p w:rsidR="00FF7029" w:rsidRDefault="00FF7029" w14:paraId="6B053342" w14:textId="601FC447">
      <w:pPr>
        <w:spacing w:before="23" w:after="0" w:line="316" w:lineRule="exact"/>
        <w:ind w:left="108" w:right="-20"/>
        <w:rPr>
          <w:rFonts w:ascii="Times New Roman" w:hAnsi="Times New Roman" w:eastAsia="Times New Roman" w:cs="Times New Roman"/>
          <w:position w:val="-1"/>
          <w:sz w:val="28"/>
          <w:szCs w:val="28"/>
        </w:rPr>
      </w:pPr>
      <w:r w:rsidR="00FF7029">
        <w:rPr>
          <w:rFonts w:ascii="Times New Roman" w:hAnsi="Times New Roman" w:eastAsia="Times New Roman" w:cs="Times New Roman"/>
          <w:position w:val="-1"/>
          <w:sz w:val="28"/>
          <w:szCs w:val="28"/>
        </w:rPr>
        <w:t xml:space="preserve">What are the features and benefits of the product</w:t>
      </w:r>
      <w:r w:rsidR="62610980">
        <w:rPr>
          <w:rFonts w:ascii="Times New Roman" w:hAnsi="Times New Roman" w:eastAsia="Times New Roman" w:cs="Times New Roman"/>
          <w:position w:val="-1"/>
          <w:sz w:val="28"/>
          <w:szCs w:val="28"/>
        </w:rPr>
        <w:t xml:space="preserve">(s)</w:t>
      </w:r>
      <w:r w:rsidR="00FF7029">
        <w:rPr>
          <w:rFonts w:ascii="Times New Roman" w:hAnsi="Times New Roman" w:eastAsia="Times New Roman" w:cs="Times New Roman"/>
          <w:position w:val="-1"/>
          <w:sz w:val="28"/>
          <w:szCs w:val="28"/>
        </w:rPr>
        <w:t xml:space="preserve"> or service? </w:t>
      </w:r>
    </w:p>
    <w:p w:rsidR="395C0AA1" w:rsidP="12786299" w:rsidRDefault="395C0AA1" w14:paraId="2A8E999B" w14:textId="32CA190F">
      <w:pPr>
        <w:pStyle w:val="Normal"/>
      </w:pPr>
      <w:r w:rsidR="395C0AA1">
        <w:rPr/>
        <w:t>Users would be paired with a partner who is looking for a similar level of accountability as them, for example they want daily tasks confirmation in the form of an image, or they want a brief weekly check in to</w:t>
      </w:r>
      <w:r w:rsidR="12CC18F8">
        <w:rPr/>
        <w:t xml:space="preserve"> confirm they’ve completed their weekly goals. The service would be available on desktop and mobile so that it’s easy to check in. It would also be different because there’s a sense of community as users have </w:t>
      </w:r>
      <w:r w:rsidR="5753626B">
        <w:rPr/>
        <w:t xml:space="preserve">individual partners. </w:t>
      </w:r>
    </w:p>
    <w:p w:rsidR="00FF7029" w:rsidP="76BD4FC6" w:rsidRDefault="005054F2" w14:textId="32A88988" w14:paraId="06E6A432">
      <w:pPr>
        <w:pStyle w:val="Normal"/>
        <w:bidi w:val="0"/>
        <w:spacing w:before="23" w:beforeAutospacing="off" w:after="0" w:afterAutospacing="off" w:line="316" w:lineRule="exact"/>
        <w:ind w:left="108" w:right="-20"/>
        <w:jc w:val="left"/>
        <w:rPr>
          <w:rFonts w:ascii="Times New Roman" w:hAnsi="Times New Roman" w:eastAsia="Times New Roman" w:cs="Times New Roman"/>
          <w:position w:val="-1"/>
          <w:sz w:val="28"/>
          <w:szCs w:val="28"/>
        </w:rPr>
      </w:pPr>
      <w:r>
        <w:rPr>
          <w:rFonts w:ascii="Times New Roman" w:hAnsi="Times New Roman" w:eastAsia="Times New Roman" w:cs="Times New Roman"/>
          <w:noProof/>
          <w:position w:val="-1"/>
          <w:sz w:val="28"/>
          <w:szCs w:val="28"/>
        </w:rPr>
        <mc:AlternateContent>
          <mc:Choice Requires="wpg">
            <w:drawing>
              <wp:anchor distT="0" distB="0" distL="114300" distR="114300" simplePos="0" relativeHeight="251621376" behindDoc="1" locked="0" layoutInCell="1" allowOverlap="1" wp14:anchorId="7EFC4150" wp14:editId="0F723298">
                <wp:simplePos x="0" y="0"/>
                <wp:positionH relativeFrom="page">
                  <wp:posOffset>630555</wp:posOffset>
                </wp:positionH>
                <wp:positionV relativeFrom="paragraph">
                  <wp:posOffset>118745</wp:posOffset>
                </wp:positionV>
                <wp:extent cx="6629400" cy="1270"/>
                <wp:effectExtent l="11430" t="7620" r="7620" b="10160"/>
                <wp:wrapNone/>
                <wp:docPr id="31"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3"/>
                          <a:chExt cx="10440" cy="2"/>
                        </a:xfrm>
                      </wpg:grpSpPr>
                      <wps:wsp>
                        <wps:cNvPr id="32" name="Freeform 340"/>
                        <wps:cNvSpPr>
                          <a:spLocks/>
                        </wps:cNvSpPr>
                        <wps:spPr bwMode="auto">
                          <a:xfrm>
                            <a:off x="1008" y="-533"/>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9" style="position:absolute;margin-left:49.65pt;margin-top:9.35pt;width:522pt;height:.1pt;z-index:-251695104;mso-position-horizontal-relative:page" coordsize="10440,2" coordorigin="1008,-533" o:spid="_x0000_s1026" w14:anchorId="0337BE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">
                <v:shape id="Freeform 340" style="position:absolute;left:1008;top:-533;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25472" behindDoc="1" locked="0" layoutInCell="1" allowOverlap="1" wp14:anchorId="2E62A940" wp14:editId="7EDEED8D">
                <wp:simplePos x="0" y="0"/>
                <wp:positionH relativeFrom="page">
                  <wp:posOffset>659130</wp:posOffset>
                </wp:positionH>
                <wp:positionV relativeFrom="paragraph">
                  <wp:posOffset>21590</wp:posOffset>
                </wp:positionV>
                <wp:extent cx="6629400" cy="1270"/>
                <wp:effectExtent l="11430" t="7620" r="7620" b="10160"/>
                <wp:wrapNone/>
                <wp:docPr id="29"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10"/>
                          <a:chExt cx="10440" cy="2"/>
                        </a:xfrm>
                      </wpg:grpSpPr>
                      <wps:wsp>
                        <wps:cNvPr id="30" name="Freeform 332"/>
                        <wps:cNvSpPr>
                          <a:spLocks/>
                        </wps:cNvSpPr>
                        <wps:spPr bwMode="auto">
                          <a:xfrm>
                            <a:off x="1008" y="-81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1" style="position:absolute;margin-left:51.9pt;margin-top:1.7pt;width:522pt;height:.1pt;z-index:-251691008;mso-position-horizontal-relative:page" coordsize="10440,2" coordorigin="1008,-810" o:spid="_x0000_s1026" w14:anchorId="307EFE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">
                <v:shape id="Freeform 332" style="position:absolute;left:1008;top:-81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">
                  <v:path arrowok="t" o:connecttype="custom" o:connectlocs="0,0;10440,0" o:connectangles="0,0"/>
                </v:shape>
                <w10:wrap anchorx="page"/>
              </v:group>
            </w:pict>
          </mc:Fallback>
        </mc:AlternateContent>
      </w:r>
    </w:p>
    <w:p w:rsidR="009D4F17" w:rsidRDefault="005054F2" w14:paraId="5935C44A" w14:textId="0EBCE7EC">
      <w:pPr>
        <w:spacing w:before="23" w:after="0" w:line="316" w:lineRule="exact"/>
        <w:ind w:left="108" w:right="-20"/>
        <w:rPr>
          <w:rFonts w:ascii="Times New Roman" w:hAnsi="Times New Roman" w:eastAsia="Times New Roman" w:cs="Times New Roman"/>
        </w:rPr>
      </w:pPr>
      <w:r>
        <w:rPr>
          <w:rFonts w:ascii="Times New Roman" w:hAnsi="Times New Roman" w:eastAsia="Times New Roman" w:cs="Times New Roman"/>
          <w:noProof/>
          <w:position w:val="-1"/>
          <w:sz w:val="28"/>
          <w:szCs w:val="28"/>
        </w:rPr>
        <mc:AlternateContent>
          <mc:Choice Requires="wpg">
            <w:drawing>
              <wp:anchor distT="0" distB="0" distL="114300" distR="114300" simplePos="0" relativeHeight="251623424" behindDoc="1" locked="0" layoutInCell="1" allowOverlap="1" wp14:anchorId="1A03DA96" wp14:editId="7E0B3353">
                <wp:simplePos x="0" y="0"/>
                <wp:positionH relativeFrom="page">
                  <wp:posOffset>640080</wp:posOffset>
                </wp:positionH>
                <wp:positionV relativeFrom="paragraph">
                  <wp:posOffset>494030</wp:posOffset>
                </wp:positionV>
                <wp:extent cx="6629400" cy="1270"/>
                <wp:effectExtent l="11430" t="9525" r="7620" b="8255"/>
                <wp:wrapNone/>
                <wp:docPr id="27"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778"/>
                          <a:chExt cx="10440" cy="2"/>
                        </a:xfrm>
                      </wpg:grpSpPr>
                      <wps:wsp>
                        <wps:cNvPr id="28" name="Freeform 336"/>
                        <wps:cNvSpPr>
                          <a:spLocks/>
                        </wps:cNvSpPr>
                        <wps:spPr bwMode="auto">
                          <a:xfrm>
                            <a:off x="1008" y="778"/>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5" style="position:absolute;margin-left:50.4pt;margin-top:38.9pt;width:522pt;height:.1pt;z-index:-251693056;mso-position-horizontal-relative:page" coordsize="10440,2" coordorigin="1008,778" o:spid="_x0000_s1026" w14:anchorId="615CA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">
                <v:shape id="Freeform 336" style="position:absolute;left:1008;top:778;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">
                  <v:path arrowok="t" o:connecttype="custom" o:connectlocs="0,0;10440,0" o:connectangles="0,0"/>
                </v:shape>
                <w10:wrap anchorx="page"/>
              </v:group>
            </w:pict>
          </mc:Fallback>
        </mc:AlternateContent>
      </w:r>
      <w:r>
        <w:rPr>
          <w:rFonts w:ascii="Times New Roman" w:hAnsi="Times New Roman" w:eastAsia="Times New Roman" w:cs="Times New Roman"/>
          <w:noProof/>
          <w:position w:val="-1"/>
          <w:sz w:val="28"/>
          <w:szCs w:val="28"/>
        </w:rPr>
        <mc:AlternateContent>
          <mc:Choice Requires="wpg">
            <w:drawing>
              <wp:anchor distT="0" distB="0" distL="114300" distR="114300" simplePos="0" relativeHeight="251624448" behindDoc="1" locked="0" layoutInCell="1" allowOverlap="1" wp14:anchorId="20E57A45" wp14:editId="2867F1B9">
                <wp:simplePos x="0" y="0"/>
                <wp:positionH relativeFrom="page">
                  <wp:posOffset>640080</wp:posOffset>
                </wp:positionH>
                <wp:positionV relativeFrom="paragraph">
                  <wp:posOffset>756920</wp:posOffset>
                </wp:positionV>
                <wp:extent cx="6629400" cy="1270"/>
                <wp:effectExtent l="11430" t="5715" r="7620" b="12065"/>
                <wp:wrapNone/>
                <wp:docPr id="25"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192"/>
                          <a:chExt cx="10440" cy="2"/>
                        </a:xfrm>
                      </wpg:grpSpPr>
                      <wps:wsp>
                        <wps:cNvPr id="26" name="Freeform 334"/>
                        <wps:cNvSpPr>
                          <a:spLocks/>
                        </wps:cNvSpPr>
                        <wps:spPr bwMode="auto">
                          <a:xfrm>
                            <a:off x="1008" y="1192"/>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style="position:absolute;margin-left:50.4pt;margin-top:59.6pt;width:522pt;height:.1pt;z-index:-251692032;mso-position-horizontal-relative:page" coordsize="10440,2" coordorigin="1008,1192" o:spid="_x0000_s1026" w14:anchorId="49982F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">
                <v:shape id="Freeform 334" style="position:absolute;left:1008;top:1192;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">
                  <v:path arrowok="t" o:connecttype="custom" o:connectlocs="0,0;10440,0" o:connectangles="0,0"/>
                </v:shape>
                <w10:wrap anchorx="page"/>
              </v:group>
            </w:pict>
          </mc:Fallback>
        </mc:AlternateContent>
      </w:r>
      <w:r w:rsidRPr="005E1EC9" w:rsidR="005E1EC9">
        <w:rPr>
          <w:rFonts w:ascii="Times New Roman" w:hAnsi="Times New Roman" w:eastAsia="Times New Roman" w:cs="Times New Roman"/>
          <w:position w:val="-1"/>
          <w:sz w:val="28"/>
          <w:szCs w:val="28"/>
        </w:rPr>
        <w:t>What is</w:t>
      </w:r>
      <w:r w:rsidR="00C20A69">
        <w:rPr>
          <w:rFonts w:ascii="Times New Roman" w:hAnsi="Times New Roman" w:eastAsia="Times New Roman" w:cs="Times New Roman"/>
          <w:spacing w:val="-10"/>
          <w:position w:val="-1"/>
          <w:sz w:val="28"/>
          <w:szCs w:val="28"/>
        </w:rPr>
        <w:t xml:space="preserve"> </w:t>
      </w:r>
      <w:r w:rsidR="005E1EC9">
        <w:rPr>
          <w:rFonts w:ascii="Times New Roman" w:hAnsi="Times New Roman" w:eastAsia="Times New Roman" w:cs="Times New Roman"/>
          <w:position w:val="-1"/>
          <w:sz w:val="28"/>
          <w:szCs w:val="28"/>
        </w:rPr>
        <w:t>the</w:t>
      </w:r>
      <w:r w:rsidR="00C20A69">
        <w:rPr>
          <w:rFonts w:ascii="Times New Roman" w:hAnsi="Times New Roman" w:eastAsia="Times New Roman" w:cs="Times New Roman"/>
          <w:spacing w:val="-5"/>
          <w:position w:val="-1"/>
          <w:sz w:val="28"/>
          <w:szCs w:val="28"/>
        </w:rPr>
        <w:t xml:space="preserve"> </w:t>
      </w:r>
      <w:r w:rsidR="005E1EC9">
        <w:rPr>
          <w:rFonts w:ascii="Times New Roman" w:hAnsi="Times New Roman" w:eastAsia="Times New Roman" w:cs="Times New Roman"/>
          <w:spacing w:val="-5"/>
          <w:position w:val="-1"/>
          <w:sz w:val="28"/>
          <w:szCs w:val="28"/>
        </w:rPr>
        <w:t>B</w:t>
      </w:r>
      <w:r w:rsidR="00C20A69">
        <w:rPr>
          <w:rFonts w:ascii="Times New Roman" w:hAnsi="Times New Roman" w:eastAsia="Times New Roman" w:cs="Times New Roman"/>
          <w:position w:val="-1"/>
          <w:sz w:val="28"/>
          <w:szCs w:val="28"/>
        </w:rPr>
        <w:t>usiness</w:t>
      </w:r>
      <w:r w:rsidR="00C20A69">
        <w:rPr>
          <w:rFonts w:ascii="Times New Roman" w:hAnsi="Times New Roman" w:eastAsia="Times New Roman" w:cs="Times New Roman"/>
          <w:spacing w:val="-9"/>
          <w:position w:val="-1"/>
          <w:sz w:val="28"/>
          <w:szCs w:val="28"/>
        </w:rPr>
        <w:t xml:space="preserve"> </w:t>
      </w:r>
      <w:r w:rsidR="00C20A69">
        <w:rPr>
          <w:rFonts w:ascii="Times New Roman" w:hAnsi="Times New Roman" w:eastAsia="Times New Roman" w:cs="Times New Roman"/>
          <w:position w:val="-1"/>
          <w:sz w:val="28"/>
          <w:szCs w:val="28"/>
        </w:rPr>
        <w:t>Model</w:t>
      </w:r>
      <w:r w:rsidR="005E1EC9">
        <w:rPr>
          <w:rFonts w:ascii="Times New Roman" w:hAnsi="Times New Roman" w:eastAsia="Times New Roman" w:cs="Times New Roman"/>
          <w:position w:val="-1"/>
          <w:sz w:val="28"/>
          <w:szCs w:val="28"/>
        </w:rPr>
        <w:t xml:space="preserve">? </w:t>
      </w:r>
      <w:r w:rsidR="00C20A69">
        <w:rPr>
          <w:rFonts w:ascii="Times New Roman" w:hAnsi="Times New Roman" w:eastAsia="Times New Roman" w:cs="Times New Roman"/>
          <w:spacing w:val="-6"/>
          <w:position w:val="-1"/>
          <w:sz w:val="28"/>
          <w:szCs w:val="28"/>
        </w:rPr>
        <w:t xml:space="preserve"> </w:t>
      </w:r>
      <w:r w:rsidR="00C20A69">
        <w:rPr>
          <w:rFonts w:ascii="Times New Roman" w:hAnsi="Times New Roman" w:eastAsia="Times New Roman" w:cs="Times New Roman"/>
          <w:position w:val="-1"/>
        </w:rPr>
        <w:t>(How</w:t>
      </w:r>
      <w:r w:rsidR="00C20A69">
        <w:rPr>
          <w:rFonts w:ascii="Times New Roman" w:hAnsi="Times New Roman" w:eastAsia="Times New Roman" w:cs="Times New Roman"/>
          <w:spacing w:val="-5"/>
          <w:position w:val="-1"/>
        </w:rPr>
        <w:t xml:space="preserve"> </w:t>
      </w:r>
      <w:r w:rsidR="00C20A69">
        <w:rPr>
          <w:rFonts w:ascii="Times New Roman" w:hAnsi="Times New Roman" w:eastAsia="Times New Roman" w:cs="Times New Roman"/>
          <w:position w:val="-1"/>
        </w:rPr>
        <w:t>will</w:t>
      </w:r>
      <w:r w:rsidR="00C20A69">
        <w:rPr>
          <w:rFonts w:ascii="Times New Roman" w:hAnsi="Times New Roman" w:eastAsia="Times New Roman" w:cs="Times New Roman"/>
          <w:spacing w:val="-3"/>
          <w:position w:val="-1"/>
        </w:rPr>
        <w:t xml:space="preserve"> </w:t>
      </w:r>
      <w:r w:rsidR="00C20A69">
        <w:rPr>
          <w:rFonts w:ascii="Times New Roman" w:hAnsi="Times New Roman" w:eastAsia="Times New Roman" w:cs="Times New Roman"/>
          <w:position w:val="-1"/>
        </w:rPr>
        <w:t>the</w:t>
      </w:r>
      <w:r w:rsidR="00C20A69">
        <w:rPr>
          <w:rFonts w:ascii="Times New Roman" w:hAnsi="Times New Roman" w:eastAsia="Times New Roman" w:cs="Times New Roman"/>
          <w:spacing w:val="-3"/>
          <w:position w:val="-1"/>
        </w:rPr>
        <w:t xml:space="preserve"> </w:t>
      </w:r>
      <w:r w:rsidR="00C20A69">
        <w:rPr>
          <w:rFonts w:ascii="Times New Roman" w:hAnsi="Times New Roman" w:eastAsia="Times New Roman" w:cs="Times New Roman"/>
          <w:position w:val="-1"/>
        </w:rPr>
        <w:t>business</w:t>
      </w:r>
      <w:r w:rsidR="00C20A69">
        <w:rPr>
          <w:rFonts w:ascii="Times New Roman" w:hAnsi="Times New Roman" w:eastAsia="Times New Roman" w:cs="Times New Roman"/>
          <w:spacing w:val="-7"/>
          <w:position w:val="-1"/>
        </w:rPr>
        <w:t xml:space="preserve"> </w:t>
      </w:r>
      <w:r w:rsidR="005E1EC9">
        <w:rPr>
          <w:rFonts w:ascii="Times New Roman" w:hAnsi="Times New Roman" w:eastAsia="Times New Roman" w:cs="Times New Roman"/>
          <w:position w:val="-1"/>
        </w:rPr>
        <w:t>make money</w:t>
      </w:r>
      <w:r w:rsidR="00C20A69">
        <w:rPr>
          <w:rFonts w:ascii="Times New Roman" w:hAnsi="Times New Roman" w:eastAsia="Times New Roman" w:cs="Times New Roman"/>
          <w:position w:val="-1"/>
        </w:rPr>
        <w:t>?)</w:t>
      </w:r>
    </w:p>
    <w:p w:rsidR="009D4F17" w:rsidRDefault="009D4F17" w14:paraId="7EB83893" w14:textId="113F2F93">
      <w:pPr>
        <w:spacing w:after="0" w:line="200" w:lineRule="exact"/>
        <w:rPr>
          <w:sz w:val="20"/>
          <w:szCs w:val="20"/>
        </w:rPr>
      </w:pPr>
      <w:r w:rsidRPr="12786299" w:rsidR="1E13DFB8">
        <w:rPr>
          <w:sz w:val="20"/>
          <w:szCs w:val="20"/>
        </w:rPr>
        <w:t xml:space="preserve">The base account would be free, but a premium option would offer more in-depth options such as different partners for different habits, </w:t>
      </w:r>
      <w:proofErr w:type="spellStart"/>
      <w:r w:rsidRPr="12786299" w:rsidR="1E13DFB8">
        <w:rPr>
          <w:sz w:val="20"/>
          <w:szCs w:val="20"/>
        </w:rPr>
        <w:t>eg.</w:t>
      </w:r>
      <w:proofErr w:type="spellEnd"/>
      <w:r w:rsidRPr="12786299" w:rsidR="1E13DFB8">
        <w:rPr>
          <w:sz w:val="20"/>
          <w:szCs w:val="20"/>
        </w:rPr>
        <w:t xml:space="preserve"> </w:t>
      </w:r>
      <w:r w:rsidRPr="12786299" w:rsidR="0776191E">
        <w:rPr>
          <w:sz w:val="20"/>
          <w:szCs w:val="20"/>
        </w:rPr>
        <w:t>One partner for weekly workouts and another for daily language learning goals. The platform would also be monetized with ads. The option for partnerships with other services such a Ba</w:t>
      </w:r>
      <w:r w:rsidRPr="12786299" w:rsidR="48543228">
        <w:rPr>
          <w:sz w:val="20"/>
          <w:szCs w:val="20"/>
        </w:rPr>
        <w:t xml:space="preserve">bble for language learning is possible, companies related to popular hobbies. </w:t>
      </w:r>
    </w:p>
    <w:p w:rsidR="009D4F17" w:rsidRDefault="009D4F17" w14:paraId="06F360E5" w14:textId="77777777">
      <w:pPr>
        <w:spacing w:after="0" w:line="200" w:lineRule="exact"/>
        <w:rPr>
          <w:sz w:val="20"/>
          <w:szCs w:val="20"/>
        </w:rPr>
      </w:pPr>
    </w:p>
    <w:p w:rsidR="009D4F17" w:rsidRDefault="009D4F17" w14:paraId="41D8F35A" w14:textId="77777777">
      <w:pPr>
        <w:spacing w:after="0" w:line="200" w:lineRule="exact"/>
        <w:rPr>
          <w:sz w:val="20"/>
          <w:szCs w:val="20"/>
        </w:rPr>
      </w:pPr>
    </w:p>
    <w:p w:rsidR="009D4F17" w:rsidRDefault="009D4F17" w14:paraId="3AFCAC72" w14:textId="77777777">
      <w:pPr>
        <w:spacing w:after="0" w:line="200" w:lineRule="exact"/>
        <w:rPr>
          <w:sz w:val="20"/>
          <w:szCs w:val="20"/>
        </w:rPr>
      </w:pPr>
    </w:p>
    <w:p w:rsidR="009D4F17" w:rsidRDefault="009D4F17" w14:paraId="0A7068B6" w14:textId="77777777">
      <w:pPr>
        <w:spacing w:after="0" w:line="200" w:lineRule="exact"/>
        <w:rPr>
          <w:sz w:val="20"/>
          <w:szCs w:val="20"/>
        </w:rPr>
      </w:pPr>
    </w:p>
    <w:p w:rsidR="009D4F17" w:rsidRDefault="005054F2" w14:paraId="156DB2AF" w14:textId="6960FF9C">
      <w:pPr>
        <w:spacing w:before="23" w:after="0" w:line="240" w:lineRule="auto"/>
        <w:ind w:left="108" w:right="601"/>
        <w:rPr>
          <w:rFonts w:ascii="Times New Roman" w:hAnsi="Times New Roman" w:eastAsia="Times New Roman" w:cs="Times New Roman"/>
          <w:sz w:val="20"/>
          <w:szCs w:val="20"/>
        </w:rPr>
      </w:pPr>
      <w:r>
        <w:rPr>
          <w:noProof/>
        </w:rPr>
        <mc:AlternateContent>
          <mc:Choice Requires="wpg">
            <w:drawing>
              <wp:anchor distT="0" distB="0" distL="114300" distR="114300" simplePos="0" relativeHeight="251627520" behindDoc="1" locked="0" layoutInCell="1" allowOverlap="1" wp14:anchorId="1E907160" wp14:editId="239A1694">
                <wp:simplePos x="0" y="0"/>
                <wp:positionH relativeFrom="page">
                  <wp:posOffset>640080</wp:posOffset>
                </wp:positionH>
                <wp:positionV relativeFrom="paragraph">
                  <wp:posOffset>537210</wp:posOffset>
                </wp:positionV>
                <wp:extent cx="6629400" cy="1270"/>
                <wp:effectExtent l="11430" t="13970" r="7620" b="3810"/>
                <wp:wrapNone/>
                <wp:docPr id="23"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6"/>
                          <a:chExt cx="10440" cy="2"/>
                        </a:xfrm>
                      </wpg:grpSpPr>
                      <wps:wsp>
                        <wps:cNvPr id="24" name="Freeform 328"/>
                        <wps:cNvSpPr>
                          <a:spLocks/>
                        </wps:cNvSpPr>
                        <wps:spPr bwMode="auto">
                          <a:xfrm>
                            <a:off x="1008" y="846"/>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7" style="position:absolute;margin-left:50.4pt;margin-top:42.3pt;width:522pt;height:.1pt;z-index:-251688960;mso-position-horizontal-relative:page" coordsize="10440,2" coordorigin="1008,846" o:spid="_x0000_s1026" w14:anchorId="53186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">
                <v:shape id="Freeform 328" style="position:absolute;left:1008;top:846;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28544" behindDoc="1" locked="0" layoutInCell="1" allowOverlap="1" wp14:anchorId="265A2E38" wp14:editId="753BDF40">
                <wp:simplePos x="0" y="0"/>
                <wp:positionH relativeFrom="page">
                  <wp:posOffset>640080</wp:posOffset>
                </wp:positionH>
                <wp:positionV relativeFrom="paragraph">
                  <wp:posOffset>800100</wp:posOffset>
                </wp:positionV>
                <wp:extent cx="6629400" cy="1270"/>
                <wp:effectExtent l="11430" t="10160" r="7620" b="7620"/>
                <wp:wrapNone/>
                <wp:docPr id="21"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22" name="Freeform 326"/>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5" style="position:absolute;margin-left:50.4pt;margin-top:63pt;width:522pt;height:.1pt;z-index:-251687936;mso-position-horizontal-relative:page" coordsize="10440,2" coordorigin="1008,1260" o:spid="_x0000_s1026" w14:anchorId="2D4B1A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">
                <v:shape id="Freeform 326" style="position:absolute;left:1008;top:126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29568" behindDoc="1" locked="0" layoutInCell="1" allowOverlap="1" wp14:anchorId="6CABD29D" wp14:editId="6A8915FB">
                <wp:simplePos x="0" y="0"/>
                <wp:positionH relativeFrom="page">
                  <wp:posOffset>640080</wp:posOffset>
                </wp:positionH>
                <wp:positionV relativeFrom="paragraph">
                  <wp:posOffset>1062990</wp:posOffset>
                </wp:positionV>
                <wp:extent cx="6629400" cy="1270"/>
                <wp:effectExtent l="11430" t="6350" r="7620" b="11430"/>
                <wp:wrapNone/>
                <wp:docPr id="19"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674"/>
                          <a:chExt cx="10440" cy="2"/>
                        </a:xfrm>
                      </wpg:grpSpPr>
                      <wps:wsp>
                        <wps:cNvPr id="20" name="Freeform 324"/>
                        <wps:cNvSpPr>
                          <a:spLocks/>
                        </wps:cNvSpPr>
                        <wps:spPr bwMode="auto">
                          <a:xfrm>
                            <a:off x="1008" y="167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3" style="position:absolute;margin-left:50.4pt;margin-top:83.7pt;width:522pt;height:.1pt;z-index:-251686912;mso-position-horizontal-relative:page" coordsize="10440,2" coordorigin="1008,1674" o:spid="_x0000_s1026" w14:anchorId="7D58A1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">
                <v:shape id="Freeform 324" style="position:absolute;left:1008;top:167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">
                  <v:path arrowok="t" o:connecttype="custom" o:connectlocs="0,0;10440,0" o:connectangles="0,0"/>
                </v:shape>
                <w10:wrap anchorx="page"/>
              </v:group>
            </w:pict>
          </mc:Fallback>
        </mc:AlternateContent>
      </w:r>
      <w:r w:rsidR="00C20A69">
        <w:rPr>
          <w:rFonts w:ascii="Times New Roman" w:hAnsi="Times New Roman" w:eastAsia="Times New Roman" w:cs="Times New Roman"/>
          <w:sz w:val="28"/>
          <w:szCs w:val="28"/>
        </w:rPr>
        <w:t>What</w:t>
      </w:r>
      <w:r w:rsidR="002F37FF">
        <w:rPr>
          <w:rFonts w:ascii="Times New Roman" w:hAnsi="Times New Roman" w:eastAsia="Times New Roman" w:cs="Times New Roman"/>
          <w:sz w:val="28"/>
          <w:szCs w:val="28"/>
        </w:rPr>
        <w:t xml:space="preserve"> is</w:t>
      </w:r>
      <w:r w:rsidR="00C20A69">
        <w:rPr>
          <w:rFonts w:ascii="Times New Roman" w:hAnsi="Times New Roman" w:eastAsia="Times New Roman" w:cs="Times New Roman"/>
          <w:spacing w:val="-8"/>
          <w:sz w:val="28"/>
          <w:szCs w:val="28"/>
        </w:rPr>
        <w:t xml:space="preserve"> </w:t>
      </w:r>
      <w:r w:rsidR="005E1EC9">
        <w:rPr>
          <w:rFonts w:ascii="Times New Roman" w:hAnsi="Times New Roman" w:eastAsia="Times New Roman" w:cs="Times New Roman"/>
          <w:sz w:val="28"/>
          <w:szCs w:val="28"/>
        </w:rPr>
        <w:t>the U</w:t>
      </w:r>
      <w:r w:rsidR="00C20A69">
        <w:rPr>
          <w:rFonts w:ascii="Times New Roman" w:hAnsi="Times New Roman" w:eastAsia="Times New Roman" w:cs="Times New Roman"/>
          <w:sz w:val="28"/>
          <w:szCs w:val="28"/>
        </w:rPr>
        <w:t>nique</w:t>
      </w:r>
      <w:r w:rsidR="00C20A69">
        <w:rPr>
          <w:rFonts w:ascii="Times New Roman" w:hAnsi="Times New Roman" w:eastAsia="Times New Roman" w:cs="Times New Roman"/>
          <w:spacing w:val="-8"/>
          <w:sz w:val="28"/>
          <w:szCs w:val="28"/>
        </w:rPr>
        <w:t xml:space="preserve"> </w:t>
      </w:r>
      <w:r w:rsidR="005E1EC9">
        <w:rPr>
          <w:rFonts w:ascii="Times New Roman" w:hAnsi="Times New Roman" w:eastAsia="Times New Roman" w:cs="Times New Roman"/>
          <w:sz w:val="28"/>
          <w:szCs w:val="28"/>
        </w:rPr>
        <w:t>S</w:t>
      </w:r>
      <w:r w:rsidR="00C20A69">
        <w:rPr>
          <w:rFonts w:ascii="Times New Roman" w:hAnsi="Times New Roman" w:eastAsia="Times New Roman" w:cs="Times New Roman"/>
          <w:sz w:val="28"/>
          <w:szCs w:val="28"/>
        </w:rPr>
        <w:t>elling</w:t>
      </w:r>
      <w:r w:rsidR="00C20A69">
        <w:rPr>
          <w:rFonts w:ascii="Times New Roman" w:hAnsi="Times New Roman" w:eastAsia="Times New Roman" w:cs="Times New Roman"/>
          <w:spacing w:val="-7"/>
          <w:sz w:val="28"/>
          <w:szCs w:val="28"/>
        </w:rPr>
        <w:t xml:space="preserve"> </w:t>
      </w:r>
      <w:r w:rsidR="005E1EC9">
        <w:rPr>
          <w:rFonts w:ascii="Times New Roman" w:hAnsi="Times New Roman" w:eastAsia="Times New Roman" w:cs="Times New Roman"/>
          <w:spacing w:val="-7"/>
          <w:sz w:val="28"/>
          <w:szCs w:val="28"/>
        </w:rPr>
        <w:t>P</w:t>
      </w:r>
      <w:r w:rsidR="00C20A69">
        <w:rPr>
          <w:rFonts w:ascii="Times New Roman" w:hAnsi="Times New Roman" w:eastAsia="Times New Roman" w:cs="Times New Roman"/>
          <w:sz w:val="28"/>
          <w:szCs w:val="28"/>
        </w:rPr>
        <w:t>roposit</w:t>
      </w:r>
      <w:r w:rsidR="00C20A69">
        <w:rPr>
          <w:rFonts w:ascii="Times New Roman" w:hAnsi="Times New Roman" w:eastAsia="Times New Roman" w:cs="Times New Roman"/>
          <w:spacing w:val="-1"/>
          <w:sz w:val="28"/>
          <w:szCs w:val="28"/>
        </w:rPr>
        <w:t>i</w:t>
      </w:r>
      <w:r w:rsidR="00C20A69">
        <w:rPr>
          <w:rFonts w:ascii="Times New Roman" w:hAnsi="Times New Roman" w:eastAsia="Times New Roman" w:cs="Times New Roman"/>
          <w:sz w:val="28"/>
          <w:szCs w:val="28"/>
        </w:rPr>
        <w:t>on</w:t>
      </w:r>
      <w:r w:rsidR="005E1EC9">
        <w:rPr>
          <w:rFonts w:ascii="Times New Roman" w:hAnsi="Times New Roman" w:eastAsia="Times New Roman" w:cs="Times New Roman"/>
          <w:sz w:val="28"/>
          <w:szCs w:val="28"/>
        </w:rPr>
        <w:t>?</w:t>
      </w:r>
      <w:r w:rsidR="00C20A69">
        <w:rPr>
          <w:rFonts w:ascii="Times New Roman" w:hAnsi="Times New Roman" w:eastAsia="Times New Roman" w:cs="Times New Roman"/>
          <w:spacing w:val="-28"/>
          <w:sz w:val="28"/>
          <w:szCs w:val="28"/>
        </w:rPr>
        <w:t xml:space="preserve"> </w:t>
      </w:r>
      <w:r w:rsidR="00C20A69">
        <w:rPr>
          <w:rFonts w:ascii="Times New Roman" w:hAnsi="Times New Roman" w:eastAsia="Times New Roman" w:cs="Times New Roman"/>
          <w:sz w:val="20"/>
          <w:szCs w:val="20"/>
        </w:rPr>
        <w:t>(W</w:t>
      </w:r>
      <w:r w:rsidR="00C20A69">
        <w:rPr>
          <w:rFonts w:ascii="Times New Roman" w:hAnsi="Times New Roman" w:eastAsia="Times New Roman" w:cs="Times New Roman"/>
          <w:spacing w:val="1"/>
          <w:sz w:val="20"/>
          <w:szCs w:val="20"/>
        </w:rPr>
        <w:t>h</w:t>
      </w:r>
      <w:r w:rsidR="00C20A69">
        <w:rPr>
          <w:rFonts w:ascii="Times New Roman" w:hAnsi="Times New Roman" w:eastAsia="Times New Roman" w:cs="Times New Roman"/>
          <w:sz w:val="20"/>
          <w:szCs w:val="20"/>
        </w:rPr>
        <w:t>y will t</w:t>
      </w:r>
      <w:r w:rsidR="00C20A69">
        <w:rPr>
          <w:rFonts w:ascii="Times New Roman" w:hAnsi="Times New Roman" w:eastAsia="Times New Roman" w:cs="Times New Roman"/>
          <w:spacing w:val="1"/>
          <w:sz w:val="20"/>
          <w:szCs w:val="20"/>
        </w:rPr>
        <w:t>h</w:t>
      </w:r>
      <w:r w:rsidR="00C20A69">
        <w:rPr>
          <w:rFonts w:ascii="Times New Roman" w:hAnsi="Times New Roman" w:eastAsia="Times New Roman" w:cs="Times New Roman"/>
          <w:sz w:val="20"/>
          <w:szCs w:val="20"/>
        </w:rPr>
        <w:t xml:space="preserve">e </w:t>
      </w:r>
      <w:r w:rsidR="00C20A69">
        <w:rPr>
          <w:rFonts w:ascii="Times New Roman" w:hAnsi="Times New Roman" w:eastAsia="Times New Roman" w:cs="Times New Roman"/>
          <w:spacing w:val="-2"/>
          <w:sz w:val="20"/>
          <w:szCs w:val="20"/>
        </w:rPr>
        <w:t>m</w:t>
      </w:r>
      <w:r w:rsidR="00C20A69">
        <w:rPr>
          <w:rFonts w:ascii="Times New Roman" w:hAnsi="Times New Roman" w:eastAsia="Times New Roman" w:cs="Times New Roman"/>
          <w:sz w:val="20"/>
          <w:szCs w:val="20"/>
        </w:rPr>
        <w:t>ar</w:t>
      </w:r>
      <w:r w:rsidR="00C20A69">
        <w:rPr>
          <w:rFonts w:ascii="Times New Roman" w:hAnsi="Times New Roman" w:eastAsia="Times New Roman" w:cs="Times New Roman"/>
          <w:spacing w:val="1"/>
          <w:sz w:val="20"/>
          <w:szCs w:val="20"/>
        </w:rPr>
        <w:t>k</w:t>
      </w:r>
      <w:r w:rsidR="00C20A69">
        <w:rPr>
          <w:rFonts w:ascii="Times New Roman" w:hAnsi="Times New Roman" w:eastAsia="Times New Roman" w:cs="Times New Roman"/>
          <w:sz w:val="20"/>
          <w:szCs w:val="20"/>
        </w:rPr>
        <w:t>et b</w:t>
      </w:r>
      <w:r w:rsidR="00C20A69">
        <w:rPr>
          <w:rFonts w:ascii="Times New Roman" w:hAnsi="Times New Roman" w:eastAsia="Times New Roman" w:cs="Times New Roman"/>
          <w:spacing w:val="1"/>
          <w:sz w:val="20"/>
          <w:szCs w:val="20"/>
        </w:rPr>
        <w:t>u</w:t>
      </w:r>
      <w:r w:rsidR="00C20A69">
        <w:rPr>
          <w:rFonts w:ascii="Times New Roman" w:hAnsi="Times New Roman" w:eastAsia="Times New Roman" w:cs="Times New Roman"/>
          <w:sz w:val="20"/>
          <w:szCs w:val="20"/>
        </w:rPr>
        <w:t>y</w:t>
      </w:r>
      <w:r w:rsidR="00C20A69">
        <w:rPr>
          <w:rFonts w:ascii="Times New Roman" w:hAnsi="Times New Roman" w:eastAsia="Times New Roman" w:cs="Times New Roman"/>
          <w:spacing w:val="-1"/>
          <w:sz w:val="20"/>
          <w:szCs w:val="20"/>
        </w:rPr>
        <w:t xml:space="preserve"> </w:t>
      </w:r>
      <w:r w:rsidR="00C20A69">
        <w:rPr>
          <w:rFonts w:ascii="Times New Roman" w:hAnsi="Times New Roman" w:eastAsia="Times New Roman" w:cs="Times New Roman"/>
          <w:sz w:val="20"/>
          <w:szCs w:val="20"/>
        </w:rPr>
        <w:t>fr</w:t>
      </w:r>
      <w:r w:rsidR="00C20A69">
        <w:rPr>
          <w:rFonts w:ascii="Times New Roman" w:hAnsi="Times New Roman" w:eastAsia="Times New Roman" w:cs="Times New Roman"/>
          <w:spacing w:val="1"/>
          <w:sz w:val="20"/>
          <w:szCs w:val="20"/>
        </w:rPr>
        <w:t>o</w:t>
      </w:r>
      <w:r w:rsidR="00C20A69">
        <w:rPr>
          <w:rFonts w:ascii="Times New Roman" w:hAnsi="Times New Roman" w:eastAsia="Times New Roman" w:cs="Times New Roman"/>
          <w:sz w:val="20"/>
          <w:szCs w:val="20"/>
        </w:rPr>
        <w:t>m</w:t>
      </w:r>
      <w:r w:rsidR="00C20A69">
        <w:rPr>
          <w:rFonts w:ascii="Times New Roman" w:hAnsi="Times New Roman" w:eastAsia="Times New Roman" w:cs="Times New Roman"/>
          <w:spacing w:val="-2"/>
          <w:sz w:val="20"/>
          <w:szCs w:val="20"/>
        </w:rPr>
        <w:t xml:space="preserve"> </w:t>
      </w:r>
      <w:r w:rsidR="005E1EC9">
        <w:rPr>
          <w:rFonts w:ascii="Times New Roman" w:hAnsi="Times New Roman" w:eastAsia="Times New Roman" w:cs="Times New Roman"/>
          <w:sz w:val="20"/>
          <w:szCs w:val="20"/>
        </w:rPr>
        <w:t>this business</w:t>
      </w:r>
      <w:r w:rsidR="00C20A69">
        <w:rPr>
          <w:rFonts w:ascii="Times New Roman" w:hAnsi="Times New Roman" w:eastAsia="Times New Roman" w:cs="Times New Roman"/>
          <w:sz w:val="20"/>
          <w:szCs w:val="20"/>
        </w:rPr>
        <w:t>?</w:t>
      </w:r>
      <w:r w:rsidR="00C20A69">
        <w:rPr>
          <w:rFonts w:ascii="Times New Roman" w:hAnsi="Times New Roman" w:eastAsia="Times New Roman" w:cs="Times New Roman"/>
          <w:spacing w:val="3"/>
          <w:sz w:val="20"/>
          <w:szCs w:val="20"/>
        </w:rPr>
        <w:t xml:space="preserve"> </w:t>
      </w:r>
      <w:r w:rsidR="00C20A69">
        <w:rPr>
          <w:rFonts w:ascii="Times New Roman" w:hAnsi="Times New Roman" w:eastAsia="Times New Roman" w:cs="Times New Roman"/>
          <w:spacing w:val="-2"/>
          <w:sz w:val="20"/>
          <w:szCs w:val="20"/>
        </w:rPr>
        <w:t>M</w:t>
      </w:r>
      <w:r w:rsidR="00C20A69">
        <w:rPr>
          <w:rFonts w:ascii="Times New Roman" w:hAnsi="Times New Roman" w:eastAsia="Times New Roman" w:cs="Times New Roman"/>
          <w:spacing w:val="-1"/>
          <w:sz w:val="20"/>
          <w:szCs w:val="20"/>
        </w:rPr>
        <w:t>o</w:t>
      </w:r>
      <w:r w:rsidR="00C20A69">
        <w:rPr>
          <w:rFonts w:ascii="Times New Roman" w:hAnsi="Times New Roman" w:eastAsia="Times New Roman" w:cs="Times New Roman"/>
          <w:sz w:val="20"/>
          <w:szCs w:val="20"/>
        </w:rPr>
        <w:t>re</w:t>
      </w:r>
      <w:r w:rsidR="00C20A69">
        <w:rPr>
          <w:rFonts w:ascii="Times New Roman" w:hAnsi="Times New Roman" w:eastAsia="Times New Roman" w:cs="Times New Roman"/>
          <w:spacing w:val="-1"/>
          <w:sz w:val="20"/>
          <w:szCs w:val="20"/>
        </w:rPr>
        <w:t xml:space="preserve"> </w:t>
      </w:r>
      <w:r w:rsidR="00C20A69">
        <w:rPr>
          <w:rFonts w:ascii="Times New Roman" w:hAnsi="Times New Roman" w:eastAsia="Times New Roman" w:cs="Times New Roman"/>
          <w:spacing w:val="1"/>
          <w:sz w:val="20"/>
          <w:szCs w:val="20"/>
        </w:rPr>
        <w:t>v</w:t>
      </w:r>
      <w:r w:rsidR="00C20A69">
        <w:rPr>
          <w:rFonts w:ascii="Times New Roman" w:hAnsi="Times New Roman" w:eastAsia="Times New Roman" w:cs="Times New Roman"/>
          <w:sz w:val="20"/>
          <w:szCs w:val="20"/>
        </w:rPr>
        <w:t>al</w:t>
      </w:r>
      <w:r w:rsidR="00C20A69">
        <w:rPr>
          <w:rFonts w:ascii="Times New Roman" w:hAnsi="Times New Roman" w:eastAsia="Times New Roman" w:cs="Times New Roman"/>
          <w:spacing w:val="1"/>
          <w:sz w:val="20"/>
          <w:szCs w:val="20"/>
        </w:rPr>
        <w:t>u</w:t>
      </w:r>
      <w:r w:rsidR="00C20A69">
        <w:rPr>
          <w:rFonts w:ascii="Times New Roman" w:hAnsi="Times New Roman" w:eastAsia="Times New Roman" w:cs="Times New Roman"/>
          <w:spacing w:val="-3"/>
          <w:sz w:val="20"/>
          <w:szCs w:val="20"/>
        </w:rPr>
        <w:t>e</w:t>
      </w:r>
      <w:r w:rsidR="00C20A69">
        <w:rPr>
          <w:rFonts w:ascii="Times New Roman" w:hAnsi="Times New Roman" w:eastAsia="Times New Roman" w:cs="Times New Roman"/>
          <w:sz w:val="20"/>
          <w:szCs w:val="20"/>
        </w:rPr>
        <w:t>?</w:t>
      </w:r>
      <w:r w:rsidR="00C20A69">
        <w:rPr>
          <w:rFonts w:ascii="Times New Roman" w:hAnsi="Times New Roman" w:eastAsia="Times New Roman" w:cs="Times New Roman"/>
          <w:spacing w:val="3"/>
          <w:sz w:val="20"/>
          <w:szCs w:val="20"/>
        </w:rPr>
        <w:t xml:space="preserve"> </w:t>
      </w:r>
      <w:r w:rsidR="00C20A69">
        <w:rPr>
          <w:rFonts w:ascii="Times New Roman" w:hAnsi="Times New Roman" w:eastAsia="Times New Roman" w:cs="Times New Roman"/>
          <w:sz w:val="20"/>
          <w:szCs w:val="20"/>
        </w:rPr>
        <w:t>Bette</w:t>
      </w:r>
      <w:r w:rsidR="00C20A69">
        <w:rPr>
          <w:rFonts w:ascii="Times New Roman" w:hAnsi="Times New Roman" w:eastAsia="Times New Roman" w:cs="Times New Roman"/>
          <w:spacing w:val="-2"/>
          <w:sz w:val="20"/>
          <w:szCs w:val="20"/>
        </w:rPr>
        <w:t>r</w:t>
      </w:r>
      <w:r w:rsidR="00C20A69">
        <w:rPr>
          <w:rFonts w:ascii="Times New Roman" w:hAnsi="Times New Roman" w:eastAsia="Times New Roman" w:cs="Times New Roman"/>
          <w:sz w:val="20"/>
          <w:szCs w:val="20"/>
        </w:rPr>
        <w:t>?</w:t>
      </w:r>
      <w:r w:rsidR="00C20A69">
        <w:rPr>
          <w:rFonts w:ascii="Times New Roman" w:hAnsi="Times New Roman" w:eastAsia="Times New Roman" w:cs="Times New Roman"/>
          <w:spacing w:val="1"/>
          <w:sz w:val="20"/>
          <w:szCs w:val="20"/>
        </w:rPr>
        <w:t xml:space="preserve"> </w:t>
      </w:r>
      <w:r w:rsidR="00C20A69">
        <w:rPr>
          <w:rFonts w:ascii="Times New Roman" w:hAnsi="Times New Roman" w:eastAsia="Times New Roman" w:cs="Times New Roman"/>
          <w:sz w:val="20"/>
          <w:szCs w:val="20"/>
        </w:rPr>
        <w:t>Uni</w:t>
      </w:r>
      <w:r w:rsidR="00C20A69">
        <w:rPr>
          <w:rFonts w:ascii="Times New Roman" w:hAnsi="Times New Roman" w:eastAsia="Times New Roman" w:cs="Times New Roman"/>
          <w:spacing w:val="1"/>
          <w:sz w:val="20"/>
          <w:szCs w:val="20"/>
        </w:rPr>
        <w:t>qu</w:t>
      </w:r>
      <w:r w:rsidR="00C20A69">
        <w:rPr>
          <w:rFonts w:ascii="Times New Roman" w:hAnsi="Times New Roman" w:eastAsia="Times New Roman" w:cs="Times New Roman"/>
          <w:spacing w:val="-3"/>
          <w:sz w:val="20"/>
          <w:szCs w:val="20"/>
        </w:rPr>
        <w:t>e</w:t>
      </w:r>
      <w:r w:rsidR="00C20A69">
        <w:rPr>
          <w:rFonts w:ascii="Times New Roman" w:hAnsi="Times New Roman" w:eastAsia="Times New Roman" w:cs="Times New Roman"/>
          <w:sz w:val="20"/>
          <w:szCs w:val="20"/>
        </w:rPr>
        <w:t>? Lower</w:t>
      </w:r>
      <w:r w:rsidRPr="00C04561" w:rsidR="00C04561">
        <w:rPr>
          <w:rFonts w:ascii="Times New Roman" w:hAnsi="Times New Roman" w:eastAsia="Times New Roman" w:cs="Times New Roman"/>
          <w:sz w:val="28"/>
          <w:szCs w:val="28"/>
        </w:rPr>
        <w:t xml:space="preserve"> </w:t>
      </w:r>
      <w:r w:rsidR="00C20A69">
        <w:rPr>
          <w:rFonts w:ascii="Times New Roman" w:hAnsi="Times New Roman" w:eastAsia="Times New Roman" w:cs="Times New Roman"/>
          <w:sz w:val="20"/>
          <w:szCs w:val="20"/>
        </w:rPr>
        <w:t>c</w:t>
      </w:r>
      <w:r w:rsidR="00C20A69">
        <w:rPr>
          <w:rFonts w:ascii="Times New Roman" w:hAnsi="Times New Roman" w:eastAsia="Times New Roman" w:cs="Times New Roman"/>
          <w:spacing w:val="1"/>
          <w:sz w:val="20"/>
          <w:szCs w:val="20"/>
        </w:rPr>
        <w:t>o</w:t>
      </w:r>
      <w:r w:rsidR="00C20A69">
        <w:rPr>
          <w:rFonts w:ascii="Times New Roman" w:hAnsi="Times New Roman" w:eastAsia="Times New Roman" w:cs="Times New Roman"/>
          <w:sz w:val="20"/>
          <w:szCs w:val="20"/>
        </w:rPr>
        <w:t>s</w:t>
      </w:r>
      <w:r w:rsidR="00C20A69">
        <w:rPr>
          <w:rFonts w:ascii="Times New Roman" w:hAnsi="Times New Roman" w:eastAsia="Times New Roman" w:cs="Times New Roman"/>
          <w:spacing w:val="-3"/>
          <w:sz w:val="20"/>
          <w:szCs w:val="20"/>
        </w:rPr>
        <w:t>t</w:t>
      </w:r>
      <w:r w:rsidR="00C20A69">
        <w:rPr>
          <w:rFonts w:ascii="Times New Roman" w:hAnsi="Times New Roman" w:eastAsia="Times New Roman" w:cs="Times New Roman"/>
          <w:sz w:val="20"/>
          <w:szCs w:val="20"/>
        </w:rPr>
        <w:t>?</w:t>
      </w:r>
      <w:r w:rsidR="00C20A69">
        <w:rPr>
          <w:rFonts w:ascii="Times New Roman" w:hAnsi="Times New Roman" w:eastAsia="Times New Roman" w:cs="Times New Roman"/>
          <w:spacing w:val="1"/>
          <w:sz w:val="20"/>
          <w:szCs w:val="20"/>
        </w:rPr>
        <w:t xml:space="preserve"> </w:t>
      </w:r>
      <w:r w:rsidR="00C20A69">
        <w:rPr>
          <w:rFonts w:ascii="Times New Roman" w:hAnsi="Times New Roman" w:eastAsia="Times New Roman" w:cs="Times New Roman"/>
          <w:sz w:val="20"/>
          <w:szCs w:val="20"/>
        </w:rPr>
        <w:t>Q</w:t>
      </w:r>
      <w:r w:rsidR="00C20A69">
        <w:rPr>
          <w:rFonts w:ascii="Times New Roman" w:hAnsi="Times New Roman" w:eastAsia="Times New Roman" w:cs="Times New Roman"/>
          <w:spacing w:val="1"/>
          <w:sz w:val="20"/>
          <w:szCs w:val="20"/>
        </w:rPr>
        <w:t>u</w:t>
      </w:r>
      <w:r w:rsidR="00C20A69">
        <w:rPr>
          <w:rFonts w:ascii="Times New Roman" w:hAnsi="Times New Roman" w:eastAsia="Times New Roman" w:cs="Times New Roman"/>
          <w:sz w:val="20"/>
          <w:szCs w:val="20"/>
        </w:rPr>
        <w:t>alit</w:t>
      </w:r>
      <w:r w:rsidR="00C20A69">
        <w:rPr>
          <w:rFonts w:ascii="Times New Roman" w:hAnsi="Times New Roman" w:eastAsia="Times New Roman" w:cs="Times New Roman"/>
          <w:spacing w:val="-2"/>
          <w:sz w:val="20"/>
          <w:szCs w:val="20"/>
        </w:rPr>
        <w:t>y</w:t>
      </w:r>
      <w:r w:rsidR="00C20A69">
        <w:rPr>
          <w:rFonts w:ascii="Times New Roman" w:hAnsi="Times New Roman" w:eastAsia="Times New Roman" w:cs="Times New Roman"/>
          <w:sz w:val="20"/>
          <w:szCs w:val="20"/>
        </w:rPr>
        <w:t>?</w:t>
      </w:r>
      <w:r w:rsidR="00C20A69">
        <w:rPr>
          <w:rFonts w:ascii="Times New Roman" w:hAnsi="Times New Roman" w:eastAsia="Times New Roman" w:cs="Times New Roman"/>
          <w:spacing w:val="3"/>
          <w:sz w:val="20"/>
          <w:szCs w:val="20"/>
        </w:rPr>
        <w:t xml:space="preserve"> </w:t>
      </w:r>
      <w:r w:rsidR="00C20A69">
        <w:rPr>
          <w:rFonts w:ascii="Times New Roman" w:hAnsi="Times New Roman" w:eastAsia="Times New Roman" w:cs="Times New Roman"/>
          <w:sz w:val="20"/>
          <w:szCs w:val="20"/>
        </w:rPr>
        <w:t>U</w:t>
      </w:r>
      <w:r w:rsidR="00C20A69">
        <w:rPr>
          <w:rFonts w:ascii="Times New Roman" w:hAnsi="Times New Roman" w:eastAsia="Times New Roman" w:cs="Times New Roman"/>
          <w:spacing w:val="1"/>
          <w:sz w:val="20"/>
          <w:szCs w:val="20"/>
        </w:rPr>
        <w:t>n</w:t>
      </w:r>
      <w:r w:rsidR="00C20A69">
        <w:rPr>
          <w:rFonts w:ascii="Times New Roman" w:hAnsi="Times New Roman" w:eastAsia="Times New Roman" w:cs="Times New Roman"/>
          <w:spacing w:val="-2"/>
          <w:sz w:val="20"/>
          <w:szCs w:val="20"/>
        </w:rPr>
        <w:t>i</w:t>
      </w:r>
      <w:r w:rsidR="00C20A69">
        <w:rPr>
          <w:rFonts w:ascii="Times New Roman" w:hAnsi="Times New Roman" w:eastAsia="Times New Roman" w:cs="Times New Roman"/>
          <w:spacing w:val="1"/>
          <w:sz w:val="20"/>
          <w:szCs w:val="20"/>
        </w:rPr>
        <w:t>qu</w:t>
      </w:r>
      <w:r w:rsidR="00C20A69">
        <w:rPr>
          <w:rFonts w:ascii="Times New Roman" w:hAnsi="Times New Roman" w:eastAsia="Times New Roman" w:cs="Times New Roman"/>
          <w:spacing w:val="-1"/>
          <w:sz w:val="20"/>
          <w:szCs w:val="20"/>
        </w:rPr>
        <w:t>e</w:t>
      </w:r>
      <w:r w:rsidR="00C20A69">
        <w:rPr>
          <w:rFonts w:ascii="Times New Roman" w:hAnsi="Times New Roman" w:eastAsia="Times New Roman" w:cs="Times New Roman"/>
          <w:sz w:val="20"/>
          <w:szCs w:val="20"/>
        </w:rPr>
        <w:t>?</w:t>
      </w:r>
      <w:r w:rsidR="00C20A69">
        <w:rPr>
          <w:rFonts w:ascii="Times New Roman" w:hAnsi="Times New Roman" w:eastAsia="Times New Roman" w:cs="Times New Roman"/>
          <w:spacing w:val="1"/>
          <w:sz w:val="20"/>
          <w:szCs w:val="20"/>
        </w:rPr>
        <w:t xml:space="preserve"> </w:t>
      </w:r>
      <w:r w:rsidR="00C20A69">
        <w:rPr>
          <w:rFonts w:ascii="Times New Roman" w:hAnsi="Times New Roman" w:eastAsia="Times New Roman" w:cs="Times New Roman"/>
          <w:sz w:val="20"/>
          <w:szCs w:val="20"/>
        </w:rPr>
        <w:t>Faste</w:t>
      </w:r>
      <w:r w:rsidR="00C20A69">
        <w:rPr>
          <w:rFonts w:ascii="Times New Roman" w:hAnsi="Times New Roman" w:eastAsia="Times New Roman" w:cs="Times New Roman"/>
          <w:spacing w:val="-2"/>
          <w:sz w:val="20"/>
          <w:szCs w:val="20"/>
        </w:rPr>
        <w:t>r</w:t>
      </w:r>
      <w:r w:rsidR="00C20A69">
        <w:rPr>
          <w:rFonts w:ascii="Times New Roman" w:hAnsi="Times New Roman" w:eastAsia="Times New Roman" w:cs="Times New Roman"/>
          <w:sz w:val="20"/>
          <w:szCs w:val="20"/>
        </w:rPr>
        <w:t>?</w:t>
      </w:r>
      <w:r w:rsidR="00C20A69">
        <w:rPr>
          <w:rFonts w:ascii="Times New Roman" w:hAnsi="Times New Roman" w:eastAsia="Times New Roman" w:cs="Times New Roman"/>
          <w:spacing w:val="1"/>
          <w:sz w:val="20"/>
          <w:szCs w:val="20"/>
        </w:rPr>
        <w:t xml:space="preserve"> </w:t>
      </w:r>
      <w:r w:rsidR="00C20A69">
        <w:rPr>
          <w:rFonts w:ascii="Times New Roman" w:hAnsi="Times New Roman" w:eastAsia="Times New Roman" w:cs="Times New Roman"/>
          <w:sz w:val="20"/>
          <w:szCs w:val="20"/>
        </w:rPr>
        <w:t>)</w:t>
      </w:r>
    </w:p>
    <w:p w:rsidR="009D4F17" w:rsidRDefault="009D4F17" w14:paraId="2C6CAFA1" w14:textId="77777777">
      <w:pPr>
        <w:spacing w:after="0"/>
      </w:pPr>
    </w:p>
    <w:p w:rsidR="00C04561" w:rsidRDefault="00C04561" w14:paraId="609A74F9" w14:textId="4C3122C8">
      <w:pPr>
        <w:spacing w:after="0"/>
      </w:pPr>
      <w:r w:rsidR="61BB3385">
        <w:rPr/>
        <w:t xml:space="preserve">The service will be better than what’s currently available while offering a </w:t>
      </w:r>
      <w:proofErr w:type="gramStart"/>
      <w:r w:rsidR="61BB3385">
        <w:rPr/>
        <w:t>high quality</w:t>
      </w:r>
      <w:proofErr w:type="gramEnd"/>
      <w:r w:rsidR="61BB3385">
        <w:rPr/>
        <w:t xml:space="preserve"> experience. There are other platforms that do nearly the same thing but not quite so this will be a unique service</w:t>
      </w:r>
      <w:r w:rsidR="500151D4">
        <w:rPr/>
        <w:t>. It will also be affordable for everyone, with the free version giving enough functionality to use properly but also allowing for more advanced functions at the premium level. It should be available for everyone to use.</w:t>
      </w:r>
    </w:p>
    <w:p w:rsidR="00C04561" w:rsidRDefault="00C04561" w14:paraId="20866B38" w14:textId="77777777">
      <w:pPr>
        <w:spacing w:after="0"/>
      </w:pPr>
    </w:p>
    <w:p w:rsidR="00C04561" w:rsidRDefault="00C04561" w14:paraId="5FCC195C" w14:textId="77777777">
      <w:pPr>
        <w:spacing w:after="0"/>
      </w:pPr>
    </w:p>
    <w:p w:rsidR="00C04561" w:rsidRDefault="00C04561" w14:paraId="33F5CC58" w14:textId="77777777">
      <w:pPr>
        <w:spacing w:after="0"/>
        <w:rPr>
          <w:del w:author="Tim Mc Nichols" w:date="2020-10-20T13:50:41.939Z" w:id="345718087"/>
        </w:rPr>
      </w:pPr>
    </w:p>
    <w:p w:rsidR="00C04561" w:rsidRDefault="005054F2" w14:textId="5E4F1323" w14:paraId="490B2353">
      <w:pPr>
        <w:spacing w:after="0"/>
        <w:rPr>
          <w:rFonts w:ascii="Times New Roman" w:hAnsi="Times New Roman" w:eastAsia="Times New Roman" w:cs="Times New Roman"/>
          <w:position w:val="-1"/>
        </w:rPr>
        <w:sectPr w:rsidRPr="00C04561" w:rsidR="00C04561">
          <w:footerReference w:type="default" r:id="rId6"/>
          <w:pgSz w:w="12240" w:h="15840" w:orient="portrait"/>
          <w:pgMar w:top="1480" w:right="640" w:bottom="400" w:left="900" w:header="0" w:footer="218" w:gutter="0"/>
          <w:cols w:space="720"/>
        </w:sectPr>
      </w:pPr>
      <w:r>
        <w:rPr>
          <w:rFonts w:ascii="Times New Roman" w:hAnsi="Times New Roman" w:eastAsia="Times New Roman" w:cs="Times New Roman"/>
          <w:noProof/>
          <w:position w:val="-1"/>
          <w:lang w:val="en-IE" w:eastAsia="en-IE"/>
        </w:rPr>
        <mc:AlternateContent>
          <mc:Choice Requires="wpg">
            <w:drawing>
              <wp:anchor distT="0" distB="0" distL="114300" distR="114300" simplePos="0" relativeHeight="251693056" behindDoc="1" locked="0" layoutInCell="1" allowOverlap="1" wp14:anchorId="16BBBAB0" wp14:editId="3A8A14DC">
                <wp:simplePos x="0" y="0"/>
                <wp:positionH relativeFrom="page">
                  <wp:posOffset>659130</wp:posOffset>
                </wp:positionH>
                <wp:positionV relativeFrom="paragraph">
                  <wp:posOffset>269240</wp:posOffset>
                </wp:positionV>
                <wp:extent cx="6629400" cy="1270"/>
                <wp:effectExtent l="11430" t="12700" r="7620" b="5080"/>
                <wp:wrapNone/>
                <wp:docPr id="17"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18" name="Freeform 362"/>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1" style="position:absolute;margin-left:51.9pt;margin-top:21.2pt;width:522pt;height:.1pt;z-index:-251623424;mso-position-horizontal-relative:page" coordsize="10440,2" coordorigin="1008,1260" o:spid="_x0000_s1026" w14:anchorId="34F13E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">
                <v:shape id="Freeform 362" style="position:absolute;left:1008;top:126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">
                  <v:path arrowok="t" o:connecttype="custom" o:connectlocs="0,0;10440,0" o:connectangles="0,0"/>
                </v:shape>
                <w10:wrap anchorx="page"/>
              </v:group>
            </w:pict>
          </mc:Fallback>
        </mc:AlternateContent>
      </w:r>
    </w:p>
    <w:p w:rsidR="009D4F17" w:rsidRDefault="00C20A69" w14:paraId="4B570928" w14:textId="77777777">
      <w:pPr>
        <w:spacing w:before="21" w:after="0" w:line="238" w:lineRule="auto"/>
        <w:ind w:left="108" w:right="320"/>
        <w:rPr>
          <w:rFonts w:ascii="Times New Roman" w:hAnsi="Times New Roman" w:eastAsia="Times New Roman" w:cs="Times New Roman"/>
        </w:rPr>
      </w:pPr>
      <w:r>
        <w:rPr>
          <w:rFonts w:ascii="Times New Roman" w:hAnsi="Times New Roman" w:eastAsia="Times New Roman" w:cs="Times New Roman"/>
          <w:b/>
          <w:bCs/>
          <w:sz w:val="32"/>
          <w:szCs w:val="32"/>
        </w:rPr>
        <w:lastRenderedPageBreak/>
        <w:t>Step 2 – De</w:t>
      </w:r>
      <w:r>
        <w:rPr>
          <w:rFonts w:ascii="Times New Roman" w:hAnsi="Times New Roman" w:eastAsia="Times New Roman" w:cs="Times New Roman"/>
          <w:b/>
          <w:bCs/>
          <w:spacing w:val="-1"/>
          <w:sz w:val="32"/>
          <w:szCs w:val="32"/>
        </w:rPr>
        <w:t>te</w:t>
      </w:r>
      <w:r>
        <w:rPr>
          <w:rFonts w:ascii="Times New Roman" w:hAnsi="Times New Roman" w:eastAsia="Times New Roman" w:cs="Times New Roman"/>
          <w:b/>
          <w:bCs/>
          <w:sz w:val="32"/>
          <w:szCs w:val="32"/>
        </w:rPr>
        <w:t xml:space="preserve">rmine </w:t>
      </w:r>
      <w:r>
        <w:rPr>
          <w:rFonts w:ascii="Times New Roman" w:hAnsi="Times New Roman" w:eastAsia="Times New Roman" w:cs="Times New Roman"/>
          <w:b/>
          <w:bCs/>
          <w:spacing w:val="-1"/>
          <w:sz w:val="32"/>
          <w:szCs w:val="32"/>
        </w:rPr>
        <w:t>M</w:t>
      </w:r>
      <w:r>
        <w:rPr>
          <w:rFonts w:ascii="Times New Roman" w:hAnsi="Times New Roman" w:eastAsia="Times New Roman" w:cs="Times New Roman"/>
          <w:b/>
          <w:bCs/>
          <w:spacing w:val="1"/>
          <w:sz w:val="32"/>
          <w:szCs w:val="32"/>
        </w:rPr>
        <w:t>a</w:t>
      </w:r>
      <w:r>
        <w:rPr>
          <w:rFonts w:ascii="Times New Roman" w:hAnsi="Times New Roman" w:eastAsia="Times New Roman" w:cs="Times New Roman"/>
          <w:b/>
          <w:bCs/>
          <w:sz w:val="32"/>
          <w:szCs w:val="32"/>
        </w:rPr>
        <w:t>r</w:t>
      </w:r>
      <w:r>
        <w:rPr>
          <w:rFonts w:ascii="Times New Roman" w:hAnsi="Times New Roman" w:eastAsia="Times New Roman" w:cs="Times New Roman"/>
          <w:b/>
          <w:bCs/>
          <w:spacing w:val="-2"/>
          <w:sz w:val="32"/>
          <w:szCs w:val="32"/>
        </w:rPr>
        <w:t>k</w:t>
      </w:r>
      <w:r w:rsidR="005E1EC9">
        <w:rPr>
          <w:rFonts w:ascii="Times New Roman" w:hAnsi="Times New Roman" w:eastAsia="Times New Roman" w:cs="Times New Roman"/>
          <w:b/>
          <w:bCs/>
          <w:sz w:val="32"/>
          <w:szCs w:val="32"/>
        </w:rPr>
        <w:t xml:space="preserve">ets </w:t>
      </w:r>
      <w:r>
        <w:rPr>
          <w:rFonts w:ascii="Times New Roman" w:hAnsi="Times New Roman" w:eastAsia="Times New Roman" w:cs="Times New Roman"/>
        </w:rPr>
        <w:t>(Who</w:t>
      </w:r>
      <w:r>
        <w:rPr>
          <w:rFonts w:ascii="Times New Roman" w:hAnsi="Times New Roman" w:eastAsia="Times New Roman" w:cs="Times New Roman"/>
          <w:spacing w:val="-5"/>
        </w:rPr>
        <w:t xml:space="preserve"> </w:t>
      </w:r>
      <w:r>
        <w:rPr>
          <w:rFonts w:ascii="Times New Roman" w:hAnsi="Times New Roman" w:eastAsia="Times New Roman" w:cs="Times New Roman"/>
        </w:rPr>
        <w:t>will</w:t>
      </w:r>
      <w:r>
        <w:rPr>
          <w:rFonts w:ascii="Times New Roman" w:hAnsi="Times New Roman" w:eastAsia="Times New Roman" w:cs="Times New Roman"/>
          <w:spacing w:val="-3"/>
        </w:rPr>
        <w:t xml:space="preserve"> </w:t>
      </w:r>
      <w:r>
        <w:rPr>
          <w:rFonts w:ascii="Times New Roman" w:hAnsi="Times New Roman" w:eastAsia="Times New Roman" w:cs="Times New Roman"/>
        </w:rPr>
        <w:t>buy</w:t>
      </w:r>
      <w:r>
        <w:rPr>
          <w:rFonts w:ascii="Times New Roman" w:hAnsi="Times New Roman" w:eastAsia="Times New Roman" w:cs="Times New Roman"/>
          <w:spacing w:val="-3"/>
        </w:rPr>
        <w:t xml:space="preserve"> </w:t>
      </w:r>
      <w:r>
        <w:rPr>
          <w:rFonts w:ascii="Times New Roman" w:hAnsi="Times New Roman" w:eastAsia="Times New Roman" w:cs="Times New Roman"/>
          <w:spacing w:val="-1"/>
        </w:rPr>
        <w:t>t</w:t>
      </w:r>
      <w:r>
        <w:rPr>
          <w:rFonts w:ascii="Times New Roman" w:hAnsi="Times New Roman" w:eastAsia="Times New Roman" w:cs="Times New Roman"/>
          <w:spacing w:val="1"/>
        </w:rPr>
        <w:t>h</w:t>
      </w:r>
      <w:r>
        <w:rPr>
          <w:rFonts w:ascii="Times New Roman" w:hAnsi="Times New Roman" w:eastAsia="Times New Roman" w:cs="Times New Roman"/>
        </w:rPr>
        <w:t>e</w:t>
      </w:r>
      <w:r>
        <w:rPr>
          <w:rFonts w:ascii="Times New Roman" w:hAnsi="Times New Roman" w:eastAsia="Times New Roman" w:cs="Times New Roman"/>
          <w:spacing w:val="-3"/>
        </w:rPr>
        <w:t xml:space="preserve"> </w:t>
      </w:r>
      <w:r>
        <w:rPr>
          <w:rFonts w:ascii="Times New Roman" w:hAnsi="Times New Roman" w:eastAsia="Times New Roman" w:cs="Times New Roman"/>
        </w:rPr>
        <w:t>product?</w:t>
      </w:r>
      <w:r>
        <w:rPr>
          <w:rFonts w:ascii="Times New Roman" w:hAnsi="Times New Roman" w:eastAsia="Times New Roman" w:cs="Times New Roman"/>
          <w:spacing w:val="-7"/>
        </w:rPr>
        <w:t xml:space="preserve"> </w:t>
      </w:r>
      <w:r>
        <w:rPr>
          <w:rFonts w:ascii="Times New Roman" w:hAnsi="Times New Roman" w:eastAsia="Times New Roman" w:cs="Times New Roman"/>
        </w:rPr>
        <w:t>Are there</w:t>
      </w:r>
      <w:r>
        <w:rPr>
          <w:rFonts w:ascii="Times New Roman" w:hAnsi="Times New Roman" w:eastAsia="Times New Roman" w:cs="Times New Roman"/>
          <w:spacing w:val="-4"/>
        </w:rPr>
        <w:t xml:space="preserve"> </w:t>
      </w:r>
      <w:r>
        <w:rPr>
          <w:rFonts w:ascii="Times New Roman" w:hAnsi="Times New Roman" w:eastAsia="Times New Roman" w:cs="Times New Roman"/>
        </w:rPr>
        <w:t>enough</w:t>
      </w:r>
      <w:r>
        <w:rPr>
          <w:rFonts w:ascii="Times New Roman" w:hAnsi="Times New Roman" w:eastAsia="Times New Roman" w:cs="Times New Roman"/>
          <w:spacing w:val="-7"/>
        </w:rPr>
        <w:t xml:space="preserve"> </w:t>
      </w:r>
      <w:r>
        <w:rPr>
          <w:rFonts w:ascii="Times New Roman" w:hAnsi="Times New Roman" w:eastAsia="Times New Roman" w:cs="Times New Roman"/>
        </w:rPr>
        <w:t>cust</w:t>
      </w:r>
      <w:r>
        <w:rPr>
          <w:rFonts w:ascii="Times New Roman" w:hAnsi="Times New Roman" w:eastAsia="Times New Roman" w:cs="Times New Roman"/>
          <w:spacing w:val="2"/>
        </w:rPr>
        <w:t>o</w:t>
      </w:r>
      <w:r>
        <w:rPr>
          <w:rFonts w:ascii="Times New Roman" w:hAnsi="Times New Roman" w:eastAsia="Times New Roman" w:cs="Times New Roman"/>
          <w:spacing w:val="-2"/>
        </w:rPr>
        <w:t>m</w:t>
      </w:r>
      <w:r>
        <w:rPr>
          <w:rFonts w:ascii="Times New Roman" w:hAnsi="Times New Roman" w:eastAsia="Times New Roman" w:cs="Times New Roman"/>
        </w:rPr>
        <w:t>ers?)</w:t>
      </w:r>
    </w:p>
    <w:p w:rsidR="009D4F17" w:rsidRDefault="009D4F17" w14:paraId="650733D9" w14:textId="77777777">
      <w:pPr>
        <w:spacing w:before="1" w:after="0" w:line="120" w:lineRule="exact"/>
        <w:rPr>
          <w:sz w:val="12"/>
          <w:szCs w:val="12"/>
        </w:rPr>
      </w:pPr>
    </w:p>
    <w:p w:rsidR="009D4F17" w:rsidRDefault="009D4F17" w14:paraId="605CF062" w14:textId="77777777">
      <w:pPr>
        <w:spacing w:after="0" w:line="200" w:lineRule="exact"/>
        <w:rPr>
          <w:sz w:val="20"/>
          <w:szCs w:val="20"/>
        </w:rPr>
      </w:pPr>
    </w:p>
    <w:p w:rsidR="009D4F17" w:rsidRDefault="005054F2" w14:paraId="687ED6A9" w14:textId="4672E49B">
      <w:pPr>
        <w:spacing w:after="0" w:line="241" w:lineRule="auto"/>
        <w:ind w:left="108" w:right="423"/>
        <w:rPr>
          <w:rFonts w:ascii="Times New Roman" w:hAnsi="Times New Roman" w:eastAsia="Times New Roman" w:cs="Times New Roman"/>
        </w:rPr>
      </w:pPr>
      <w:r>
        <w:rPr>
          <w:noProof/>
        </w:rPr>
        <mc:AlternateContent>
          <mc:Choice Requires="wpg">
            <w:drawing>
              <wp:anchor distT="0" distB="0" distL="114300" distR="114300" simplePos="0" relativeHeight="251632640" behindDoc="1" locked="0" layoutInCell="1" allowOverlap="1" wp14:anchorId="3AF5A9E9" wp14:editId="13F686B8">
                <wp:simplePos x="0" y="0"/>
                <wp:positionH relativeFrom="page">
                  <wp:posOffset>640080</wp:posOffset>
                </wp:positionH>
                <wp:positionV relativeFrom="paragraph">
                  <wp:posOffset>537845</wp:posOffset>
                </wp:positionV>
                <wp:extent cx="6629400" cy="1270"/>
                <wp:effectExtent l="11430" t="12065" r="7620" b="5715"/>
                <wp:wrapNone/>
                <wp:docPr id="15"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7"/>
                          <a:chExt cx="10440" cy="2"/>
                        </a:xfrm>
                      </wpg:grpSpPr>
                      <wps:wsp>
                        <wps:cNvPr id="16" name="Freeform 318"/>
                        <wps:cNvSpPr>
                          <a:spLocks/>
                        </wps:cNvSpPr>
                        <wps:spPr bwMode="auto">
                          <a:xfrm>
                            <a:off x="1008" y="847"/>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7" style="position:absolute;margin-left:50.4pt;margin-top:42.35pt;width:522pt;height:.1pt;z-index:-251683840;mso-position-horizontal-relative:page" coordsize="10440,2" coordorigin="1008,847" o:spid="_x0000_s1026" w14:anchorId="27743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">
                <v:shape id="Freeform 318" style="position:absolute;left:1008;top:847;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">
                  <v:path arrowok="t" o:connecttype="custom" o:connectlocs="0,0;10440,0" o:connectangles="0,0"/>
                </v:shape>
                <w10:wrap anchorx="page"/>
              </v:group>
            </w:pict>
          </mc:Fallback>
        </mc:AlternateContent>
      </w:r>
      <w:r w:rsidR="00C20A69">
        <w:rPr>
          <w:rFonts w:ascii="Times New Roman" w:hAnsi="Times New Roman" w:eastAsia="Times New Roman" w:cs="Times New Roman"/>
          <w:sz w:val="28"/>
          <w:szCs w:val="28"/>
        </w:rPr>
        <w:t>Wh</w:t>
      </w:r>
      <w:r w:rsidR="690D4FC7">
        <w:rPr>
          <w:rFonts w:ascii="Times New Roman" w:hAnsi="Times New Roman" w:eastAsia="Times New Roman" w:cs="Times New Roman"/>
          <w:sz w:val="28"/>
          <w:szCs w:val="28"/>
        </w:rPr>
        <w:t>o</w:t>
      </w:r>
      <w:r w:rsidR="00C20A69">
        <w:rPr>
          <w:rFonts w:ascii="Times New Roman" w:hAnsi="Times New Roman" w:eastAsia="Times New Roman" w:cs="Times New Roman"/>
          <w:spacing w:val="-6"/>
          <w:sz w:val="28"/>
          <w:szCs w:val="28"/>
        </w:rPr>
        <w:t xml:space="preserve"> </w:t>
      </w:r>
      <w:r w:rsidR="00C20A69">
        <w:rPr>
          <w:rFonts w:ascii="Times New Roman" w:hAnsi="Times New Roman" w:eastAsia="Times New Roman" w:cs="Times New Roman"/>
          <w:sz w:val="28"/>
          <w:szCs w:val="28"/>
        </w:rPr>
        <w:t>are</w:t>
      </w:r>
      <w:r w:rsidR="00C20A69">
        <w:rPr>
          <w:rFonts w:ascii="Times New Roman" w:hAnsi="Times New Roman" w:eastAsia="Times New Roman" w:cs="Times New Roman"/>
          <w:spacing w:val="-3"/>
          <w:sz w:val="28"/>
          <w:szCs w:val="28"/>
        </w:rPr>
        <w:t xml:space="preserve"> </w:t>
      </w:r>
      <w:r w:rsidR="00C20A69">
        <w:rPr>
          <w:rFonts w:ascii="Times New Roman" w:hAnsi="Times New Roman" w:eastAsia="Times New Roman" w:cs="Times New Roman"/>
          <w:sz w:val="28"/>
          <w:szCs w:val="28"/>
        </w:rPr>
        <w:t>the</w:t>
      </w:r>
      <w:r w:rsidR="00C20A69">
        <w:rPr>
          <w:rFonts w:ascii="Times New Roman" w:hAnsi="Times New Roman" w:eastAsia="Times New Roman" w:cs="Times New Roman"/>
          <w:spacing w:val="-3"/>
          <w:sz w:val="28"/>
          <w:szCs w:val="28"/>
        </w:rPr>
        <w:t xml:space="preserve"> </w:t>
      </w:r>
      <w:r w:rsidR="00C20A69">
        <w:rPr>
          <w:rFonts w:ascii="Times New Roman" w:hAnsi="Times New Roman" w:eastAsia="Times New Roman" w:cs="Times New Roman"/>
          <w:sz w:val="28"/>
          <w:szCs w:val="28"/>
        </w:rPr>
        <w:t>target</w:t>
      </w:r>
      <w:r w:rsidR="00C20A69">
        <w:rPr>
          <w:rFonts w:ascii="Times New Roman" w:hAnsi="Times New Roman" w:eastAsia="Times New Roman" w:cs="Times New Roman"/>
          <w:spacing w:val="-6"/>
          <w:sz w:val="28"/>
          <w:szCs w:val="28"/>
        </w:rPr>
        <w:t xml:space="preserve"> </w:t>
      </w:r>
      <w:r w:rsidR="00C20A69">
        <w:rPr>
          <w:rFonts w:ascii="Times New Roman" w:hAnsi="Times New Roman" w:eastAsia="Times New Roman" w:cs="Times New Roman"/>
          <w:sz w:val="28"/>
          <w:szCs w:val="28"/>
        </w:rPr>
        <w:t>Markets</w:t>
      </w:r>
      <w:r w:rsidR="00C20A69">
        <w:rPr>
          <w:rFonts w:ascii="Times New Roman" w:hAnsi="Times New Roman" w:eastAsia="Times New Roman" w:cs="Times New Roman"/>
          <w:spacing w:val="-9"/>
          <w:sz w:val="28"/>
          <w:szCs w:val="28"/>
        </w:rPr>
        <w:t xml:space="preserve"> </w:t>
      </w:r>
      <w:r w:rsidR="00C20A69">
        <w:rPr>
          <w:rFonts w:ascii="Times New Roman" w:hAnsi="Times New Roman" w:eastAsia="Times New Roman" w:cs="Times New Roman"/>
          <w:sz w:val="28"/>
          <w:szCs w:val="28"/>
        </w:rPr>
        <w:t>for</w:t>
      </w:r>
      <w:r w:rsidR="00C20A69">
        <w:rPr>
          <w:rFonts w:ascii="Times New Roman" w:hAnsi="Times New Roman" w:eastAsia="Times New Roman" w:cs="Times New Roman"/>
          <w:spacing w:val="-3"/>
          <w:sz w:val="28"/>
          <w:szCs w:val="28"/>
        </w:rPr>
        <w:t xml:space="preserve"> </w:t>
      </w:r>
      <w:r w:rsidR="005E1EC9">
        <w:rPr>
          <w:rFonts w:ascii="Times New Roman" w:hAnsi="Times New Roman" w:eastAsia="Times New Roman" w:cs="Times New Roman"/>
          <w:sz w:val="28"/>
          <w:szCs w:val="28"/>
        </w:rPr>
        <w:t>the</w:t>
      </w:r>
      <w:r w:rsidR="00C20A69">
        <w:rPr>
          <w:rFonts w:ascii="Times New Roman" w:hAnsi="Times New Roman" w:eastAsia="Times New Roman" w:cs="Times New Roman"/>
          <w:spacing w:val="-5"/>
          <w:sz w:val="28"/>
          <w:szCs w:val="28"/>
        </w:rPr>
        <w:t xml:space="preserve"> </w:t>
      </w:r>
      <w:r w:rsidR="00C20A69">
        <w:rPr>
          <w:rFonts w:ascii="Times New Roman" w:hAnsi="Times New Roman" w:eastAsia="Times New Roman" w:cs="Times New Roman"/>
          <w:sz w:val="28"/>
          <w:szCs w:val="28"/>
        </w:rPr>
        <w:t>Products</w:t>
      </w:r>
      <w:r w:rsidR="00C20A69">
        <w:rPr>
          <w:rFonts w:ascii="Times New Roman" w:hAnsi="Times New Roman" w:eastAsia="Times New Roman" w:cs="Times New Roman"/>
          <w:spacing w:val="-10"/>
          <w:sz w:val="28"/>
          <w:szCs w:val="28"/>
        </w:rPr>
        <w:t xml:space="preserve"> </w:t>
      </w:r>
      <w:r w:rsidR="00C20A69">
        <w:rPr>
          <w:rFonts w:ascii="Times New Roman" w:hAnsi="Times New Roman" w:eastAsia="Times New Roman" w:cs="Times New Roman"/>
          <w:sz w:val="28"/>
          <w:szCs w:val="28"/>
        </w:rPr>
        <w:t>or</w:t>
      </w:r>
      <w:r w:rsidR="00C20A69">
        <w:rPr>
          <w:rFonts w:ascii="Times New Roman" w:hAnsi="Times New Roman" w:eastAsia="Times New Roman" w:cs="Times New Roman"/>
          <w:spacing w:val="-2"/>
          <w:sz w:val="28"/>
          <w:szCs w:val="28"/>
        </w:rPr>
        <w:t xml:space="preserve"> </w:t>
      </w:r>
      <w:r w:rsidR="00C20A69">
        <w:rPr>
          <w:rFonts w:ascii="Times New Roman" w:hAnsi="Times New Roman" w:eastAsia="Times New Roman" w:cs="Times New Roman"/>
          <w:sz w:val="28"/>
          <w:szCs w:val="28"/>
        </w:rPr>
        <w:t>Services:</w:t>
      </w:r>
      <w:r w:rsidR="00C20A69">
        <w:rPr>
          <w:rFonts w:ascii="Times New Roman" w:hAnsi="Times New Roman" w:eastAsia="Times New Roman" w:cs="Times New Roman"/>
          <w:spacing w:val="-10"/>
          <w:sz w:val="28"/>
          <w:szCs w:val="28"/>
        </w:rPr>
        <w:t xml:space="preserve"> </w:t>
      </w:r>
      <w:r w:rsidR="00C20A69">
        <w:rPr>
          <w:rFonts w:ascii="Times New Roman" w:hAnsi="Times New Roman" w:eastAsia="Times New Roman" w:cs="Times New Roman"/>
        </w:rPr>
        <w:t>(</w:t>
      </w:r>
      <w:r w:rsidR="00C20A69">
        <w:rPr>
          <w:rFonts w:ascii="Times New Roman" w:hAnsi="Times New Roman" w:eastAsia="Times New Roman" w:cs="Times New Roman"/>
          <w:spacing w:val="2"/>
        </w:rPr>
        <w:t>W</w:t>
      </w:r>
      <w:r w:rsidR="00C20A69">
        <w:rPr>
          <w:rFonts w:ascii="Times New Roman" w:hAnsi="Times New Roman" w:eastAsia="Times New Roman" w:cs="Times New Roman"/>
        </w:rPr>
        <w:t>ho</w:t>
      </w:r>
      <w:r w:rsidR="00C20A69">
        <w:rPr>
          <w:rFonts w:ascii="Times New Roman" w:hAnsi="Times New Roman" w:eastAsia="Times New Roman" w:cs="Times New Roman"/>
          <w:spacing w:val="-5"/>
        </w:rPr>
        <w:t xml:space="preserve"> </w:t>
      </w:r>
      <w:r w:rsidR="00C20A69">
        <w:rPr>
          <w:rFonts w:ascii="Times New Roman" w:hAnsi="Times New Roman" w:eastAsia="Times New Roman" w:cs="Times New Roman"/>
        </w:rPr>
        <w:t>will</w:t>
      </w:r>
      <w:r w:rsidR="00C20A69">
        <w:rPr>
          <w:rFonts w:ascii="Times New Roman" w:hAnsi="Times New Roman" w:eastAsia="Times New Roman" w:cs="Times New Roman"/>
          <w:spacing w:val="-3"/>
        </w:rPr>
        <w:t xml:space="preserve"> </w:t>
      </w:r>
      <w:r w:rsidR="00C20A69">
        <w:rPr>
          <w:rFonts w:ascii="Times New Roman" w:hAnsi="Times New Roman" w:eastAsia="Times New Roman" w:cs="Times New Roman"/>
        </w:rPr>
        <w:t>buy</w:t>
      </w:r>
      <w:r w:rsidR="00C20A69">
        <w:rPr>
          <w:rFonts w:ascii="Times New Roman" w:hAnsi="Times New Roman" w:eastAsia="Times New Roman" w:cs="Times New Roman"/>
          <w:spacing w:val="-4"/>
        </w:rPr>
        <w:t xml:space="preserve"> </w:t>
      </w:r>
      <w:r w:rsidR="005E1EC9">
        <w:rPr>
          <w:rFonts w:ascii="Times New Roman" w:hAnsi="Times New Roman" w:eastAsia="Times New Roman" w:cs="Times New Roman"/>
        </w:rPr>
        <w:t>the</w:t>
      </w:r>
      <w:r w:rsidR="00C20A69">
        <w:rPr>
          <w:rFonts w:ascii="Times New Roman" w:hAnsi="Times New Roman" w:eastAsia="Times New Roman" w:cs="Times New Roman"/>
          <w:spacing w:val="-4"/>
        </w:rPr>
        <w:t xml:space="preserve"> </w:t>
      </w:r>
      <w:r w:rsidR="00C20A69">
        <w:rPr>
          <w:rFonts w:ascii="Times New Roman" w:hAnsi="Times New Roman" w:eastAsia="Times New Roman" w:cs="Times New Roman"/>
        </w:rPr>
        <w:t>product</w:t>
      </w:r>
      <w:r w:rsidR="00C20A69">
        <w:rPr>
          <w:rFonts w:ascii="Times New Roman" w:hAnsi="Times New Roman" w:eastAsia="Times New Roman" w:cs="Times New Roman"/>
          <w:spacing w:val="-7"/>
        </w:rPr>
        <w:t xml:space="preserve"> </w:t>
      </w:r>
      <w:r w:rsidR="00C20A69">
        <w:rPr>
          <w:rFonts w:ascii="Times New Roman" w:hAnsi="Times New Roman" w:eastAsia="Times New Roman" w:cs="Times New Roman"/>
        </w:rPr>
        <w:t>or</w:t>
      </w:r>
      <w:r w:rsidR="00C20A69">
        <w:rPr>
          <w:rFonts w:ascii="Times New Roman" w:hAnsi="Times New Roman" w:eastAsia="Times New Roman" w:cs="Times New Roman"/>
          <w:spacing w:val="-2"/>
        </w:rPr>
        <w:t xml:space="preserve"> </w:t>
      </w:r>
      <w:r w:rsidR="00C20A69">
        <w:rPr>
          <w:rFonts w:ascii="Times New Roman" w:hAnsi="Times New Roman" w:eastAsia="Times New Roman" w:cs="Times New Roman"/>
        </w:rPr>
        <w:t>service? How</w:t>
      </w:r>
      <w:r w:rsidR="00C20A69">
        <w:rPr>
          <w:rFonts w:ascii="Times New Roman" w:hAnsi="Times New Roman" w:eastAsia="Times New Roman" w:cs="Times New Roman"/>
          <w:spacing w:val="-4"/>
        </w:rPr>
        <w:t xml:space="preserve"> </w:t>
      </w:r>
      <w:r w:rsidR="00C20A69">
        <w:rPr>
          <w:rFonts w:ascii="Times New Roman" w:hAnsi="Times New Roman" w:eastAsia="Times New Roman" w:cs="Times New Roman"/>
        </w:rPr>
        <w:t>often?</w:t>
      </w:r>
      <w:r w:rsidR="00C20A69">
        <w:rPr>
          <w:rFonts w:ascii="Times New Roman" w:hAnsi="Times New Roman" w:eastAsia="Times New Roman" w:cs="Times New Roman"/>
          <w:spacing w:val="-6"/>
        </w:rPr>
        <w:t xml:space="preserve"> </w:t>
      </w:r>
      <w:r w:rsidR="00C20A69">
        <w:rPr>
          <w:rFonts w:ascii="Times New Roman" w:hAnsi="Times New Roman" w:eastAsia="Times New Roman" w:cs="Times New Roman"/>
        </w:rPr>
        <w:t>Why</w:t>
      </w:r>
      <w:r w:rsidR="00C20A69">
        <w:rPr>
          <w:rFonts w:ascii="Times New Roman" w:hAnsi="Times New Roman" w:eastAsia="Times New Roman" w:cs="Times New Roman"/>
          <w:spacing w:val="-2"/>
        </w:rPr>
        <w:t xml:space="preserve"> </w:t>
      </w:r>
      <w:r w:rsidR="00C20A69">
        <w:rPr>
          <w:rFonts w:ascii="Times New Roman" w:hAnsi="Times New Roman" w:eastAsia="Times New Roman" w:cs="Times New Roman"/>
        </w:rPr>
        <w:t>will</w:t>
      </w:r>
      <w:r w:rsidR="00C20A69">
        <w:rPr>
          <w:rFonts w:ascii="Times New Roman" w:hAnsi="Times New Roman" w:eastAsia="Times New Roman" w:cs="Times New Roman"/>
          <w:spacing w:val="-3"/>
        </w:rPr>
        <w:t xml:space="preserve"> </w:t>
      </w:r>
      <w:r w:rsidR="00C20A69">
        <w:rPr>
          <w:rFonts w:ascii="Times New Roman" w:hAnsi="Times New Roman" w:eastAsia="Times New Roman" w:cs="Times New Roman"/>
        </w:rPr>
        <w:t>th</w:t>
      </w:r>
      <w:r w:rsidR="00C20A69">
        <w:rPr>
          <w:rFonts w:ascii="Times New Roman" w:hAnsi="Times New Roman" w:eastAsia="Times New Roman" w:cs="Times New Roman"/>
          <w:spacing w:val="-1"/>
        </w:rPr>
        <w:t>e</w:t>
      </w:r>
      <w:r w:rsidR="00C20A69">
        <w:rPr>
          <w:rFonts w:ascii="Times New Roman" w:hAnsi="Times New Roman" w:eastAsia="Times New Roman" w:cs="Times New Roman"/>
        </w:rPr>
        <w:t>y</w:t>
      </w:r>
      <w:r w:rsidR="00C20A69">
        <w:rPr>
          <w:rFonts w:ascii="Times New Roman" w:hAnsi="Times New Roman" w:eastAsia="Times New Roman" w:cs="Times New Roman"/>
          <w:spacing w:val="-3"/>
        </w:rPr>
        <w:t xml:space="preserve"> </w:t>
      </w:r>
      <w:r w:rsidR="00C20A69">
        <w:rPr>
          <w:rFonts w:ascii="Times New Roman" w:hAnsi="Times New Roman" w:eastAsia="Times New Roman" w:cs="Times New Roman"/>
        </w:rPr>
        <w:t>buy</w:t>
      </w:r>
      <w:r w:rsidR="00C20A69">
        <w:rPr>
          <w:rFonts w:ascii="Times New Roman" w:hAnsi="Times New Roman" w:eastAsia="Times New Roman" w:cs="Times New Roman"/>
          <w:spacing w:val="-3"/>
        </w:rPr>
        <w:t xml:space="preserve"> </w:t>
      </w:r>
      <w:r w:rsidR="00C20A69">
        <w:rPr>
          <w:rFonts w:ascii="Times New Roman" w:hAnsi="Times New Roman" w:eastAsia="Times New Roman" w:cs="Times New Roman"/>
        </w:rPr>
        <w:t>it?</w:t>
      </w:r>
      <w:r w:rsidR="00D1642A">
        <w:rPr>
          <w:rFonts w:ascii="Times New Roman" w:hAnsi="Times New Roman" w:eastAsia="Times New Roman" w:cs="Times New Roman"/>
        </w:rPr>
        <w:t xml:space="preserve"> Is the market big enough to sustain this product?</w:t>
      </w:r>
      <w:r w:rsidR="005E1EC9">
        <w:rPr>
          <w:rFonts w:ascii="Times New Roman" w:hAnsi="Times New Roman" w:eastAsia="Times New Roman" w:cs="Times New Roman"/>
          <w:spacing w:val="-2"/>
        </w:rPr>
        <w:t>)</w:t>
      </w:r>
    </w:p>
    <w:p w:rsidR="009D4F17" w:rsidRDefault="009D4F17" w14:paraId="64FE0349" w14:textId="77777777">
      <w:pPr>
        <w:spacing w:after="0" w:line="200" w:lineRule="exact"/>
        <w:rPr>
          <w:sz w:val="20"/>
          <w:szCs w:val="20"/>
        </w:rPr>
      </w:pPr>
    </w:p>
    <w:p w:rsidR="009D4F17" w:rsidRDefault="009D4F17" w14:paraId="7FD0E4F4" w14:textId="77777777">
      <w:pPr>
        <w:spacing w:after="0" w:line="200" w:lineRule="exact"/>
        <w:rPr>
          <w:sz w:val="20"/>
          <w:szCs w:val="20"/>
        </w:rPr>
      </w:pPr>
    </w:p>
    <w:p w:rsidR="009D4F17" w:rsidRDefault="009D4F17" w14:paraId="0BEC51E4" w14:textId="7C05DC94">
      <w:pPr>
        <w:spacing w:after="0" w:line="200" w:lineRule="exact"/>
        <w:rPr>
          <w:sz w:val="20"/>
          <w:szCs w:val="20"/>
        </w:rPr>
      </w:pPr>
      <w:r w:rsidRPr="6309B277" w:rsidR="3AC129F1">
        <w:rPr>
          <w:sz w:val="20"/>
          <w:szCs w:val="20"/>
        </w:rPr>
        <w:t xml:space="preserve">The initial target market will be people in the online language learning community who are mostly studying independently. This market of people already </w:t>
      </w:r>
      <w:r w:rsidRPr="6309B277" w:rsidR="0A903A25">
        <w:rPr>
          <w:sz w:val="20"/>
          <w:szCs w:val="20"/>
        </w:rPr>
        <w:t>has</w:t>
      </w:r>
      <w:r w:rsidRPr="6309B277" w:rsidR="3AC129F1">
        <w:rPr>
          <w:sz w:val="20"/>
          <w:szCs w:val="20"/>
        </w:rPr>
        <w:t xml:space="preserve"> a strong community </w:t>
      </w:r>
      <w:r w:rsidRPr="6309B277" w:rsidR="79660F22">
        <w:rPr>
          <w:sz w:val="20"/>
          <w:szCs w:val="20"/>
        </w:rPr>
        <w:t xml:space="preserve">with more and more joining each day. They will use the service because it offers a better thought out and more </w:t>
      </w:r>
      <w:r w:rsidRPr="6309B277" w:rsidR="3DA933D9">
        <w:rPr>
          <w:sz w:val="20"/>
          <w:szCs w:val="20"/>
        </w:rPr>
        <w:t>user-friendly</w:t>
      </w:r>
      <w:r w:rsidRPr="6309B277" w:rsidR="79660F22">
        <w:rPr>
          <w:sz w:val="20"/>
          <w:szCs w:val="20"/>
        </w:rPr>
        <w:t xml:space="preserve"> way </w:t>
      </w:r>
      <w:r w:rsidRPr="6309B277" w:rsidR="1D3FCB2F">
        <w:rPr>
          <w:sz w:val="20"/>
          <w:szCs w:val="20"/>
        </w:rPr>
        <w:t xml:space="preserve">of staying accountable, which is something many people already practice. </w:t>
      </w:r>
      <w:r w:rsidRPr="6309B277" w:rsidR="659C2E4B">
        <w:rPr>
          <w:sz w:val="20"/>
          <w:szCs w:val="20"/>
        </w:rPr>
        <w:t xml:space="preserve">A starting focus on language learners will eventually make way for a wider variety of activities the platform could be used for, </w:t>
      </w:r>
      <w:proofErr w:type="gramStart"/>
      <w:r w:rsidRPr="6309B277" w:rsidR="05CED8C9">
        <w:rPr>
          <w:sz w:val="20"/>
          <w:szCs w:val="20"/>
        </w:rPr>
        <w:t>e.g.</w:t>
      </w:r>
      <w:proofErr w:type="gramEnd"/>
      <w:r w:rsidRPr="6309B277" w:rsidR="659C2E4B">
        <w:rPr>
          <w:sz w:val="20"/>
          <w:szCs w:val="20"/>
        </w:rPr>
        <w:t xml:space="preserve"> exercise, </w:t>
      </w:r>
      <w:r w:rsidRPr="6309B277" w:rsidR="74A4ADC6">
        <w:rPr>
          <w:sz w:val="20"/>
          <w:szCs w:val="20"/>
        </w:rPr>
        <w:t>learning an instrument, school work, business building</w:t>
      </w:r>
      <w:r w:rsidRPr="6309B277" w:rsidR="16DC5E80">
        <w:rPr>
          <w:sz w:val="20"/>
          <w:szCs w:val="20"/>
        </w:rPr>
        <w:t xml:space="preserve"> and much more.</w:t>
      </w:r>
    </w:p>
    <w:p w:rsidR="009D4F17" w:rsidRDefault="009D4F17" w14:paraId="040E4504" w14:textId="77777777">
      <w:pPr>
        <w:spacing w:after="0" w:line="200" w:lineRule="exact"/>
        <w:rPr>
          <w:sz w:val="20"/>
          <w:szCs w:val="20"/>
        </w:rPr>
      </w:pPr>
    </w:p>
    <w:p w:rsidR="009D4F17" w:rsidRDefault="009D4F17" w14:paraId="327A4BDF" w14:textId="77777777">
      <w:pPr>
        <w:spacing w:after="0" w:line="200" w:lineRule="exact"/>
        <w:rPr>
          <w:sz w:val="20"/>
          <w:szCs w:val="20"/>
        </w:rPr>
      </w:pPr>
    </w:p>
    <w:p w:rsidR="009D4F17" w:rsidRDefault="009D4F17" w14:paraId="18BD844E" w14:textId="77777777">
      <w:pPr>
        <w:spacing w:after="0" w:line="200" w:lineRule="exact"/>
        <w:rPr>
          <w:sz w:val="20"/>
          <w:szCs w:val="20"/>
        </w:rPr>
      </w:pPr>
    </w:p>
    <w:p w:rsidR="009D4F17" w:rsidP="00D1642A" w:rsidRDefault="005054F2" w14:paraId="39895318" w14:textId="7AB5D157">
      <w:pPr>
        <w:spacing w:before="23" w:after="0" w:line="316" w:lineRule="exact"/>
        <w:ind w:right="-20"/>
        <w:rPr>
          <w:sz w:val="20"/>
          <w:szCs w:val="20"/>
        </w:rPr>
      </w:pPr>
      <w:r>
        <w:rPr>
          <w:noProof/>
          <w:u w:val="single"/>
        </w:rPr>
        <mc:AlternateContent>
          <mc:Choice Requires="wpg">
            <w:drawing>
              <wp:anchor distT="0" distB="0" distL="114300" distR="114300" simplePos="0" relativeHeight="251634688" behindDoc="1" locked="0" layoutInCell="1" allowOverlap="1" wp14:anchorId="7D841D6B" wp14:editId="62693F7F">
                <wp:simplePos x="0" y="0"/>
                <wp:positionH relativeFrom="page">
                  <wp:posOffset>640080</wp:posOffset>
                </wp:positionH>
                <wp:positionV relativeFrom="paragraph">
                  <wp:posOffset>-339090</wp:posOffset>
                </wp:positionV>
                <wp:extent cx="6629400" cy="1270"/>
                <wp:effectExtent l="11430" t="6350" r="7620" b="11430"/>
                <wp:wrapNone/>
                <wp:docPr id="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14" name="Freeform 314"/>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3" style="position:absolute;margin-left:50.4pt;margin-top:-26.7pt;width:522pt;height:.1pt;z-index:-251681792;mso-position-horizontal-relative:page" coordsize="10440,2" coordorigin="1008,-534" o:spid="_x0000_s1026" w14:anchorId="307473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">
                <v:shape id="Freeform 314"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">
                  <v:path arrowok="t" o:connecttype="custom" o:connectlocs="0,0;10440,0" o:connectangles="0,0"/>
                </v:shape>
                <w10:wrap anchorx="page"/>
              </v:group>
            </w:pict>
          </mc:Fallback>
        </mc:AlternateContent>
      </w:r>
      <w:r>
        <w:rPr>
          <w:noProof/>
          <w:u w:val="single"/>
        </w:rPr>
        <mc:AlternateContent>
          <mc:Choice Requires="wpg">
            <w:drawing>
              <wp:anchor distT="0" distB="0" distL="114300" distR="114300" simplePos="0" relativeHeight="251635712" behindDoc="1" locked="0" layoutInCell="1" allowOverlap="1" wp14:anchorId="5069808A" wp14:editId="36445169">
                <wp:simplePos x="0" y="0"/>
                <wp:positionH relativeFrom="page">
                  <wp:posOffset>640080</wp:posOffset>
                </wp:positionH>
                <wp:positionV relativeFrom="paragraph">
                  <wp:posOffset>-76200</wp:posOffset>
                </wp:positionV>
                <wp:extent cx="6629400" cy="1270"/>
                <wp:effectExtent l="11430" t="12065" r="7620" b="5715"/>
                <wp:wrapNone/>
                <wp:docPr id="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12" name="Freeform 312"/>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1" style="position:absolute;margin-left:50.4pt;margin-top:-6pt;width:522pt;height:.1pt;z-index:-251680768;mso-position-horizontal-relative:page" coordsize="10440,2" coordorigin="1008,-120" o:spid="_x0000_s1026" w14:anchorId="51E7EA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">
                <v:shape id="Freeform 312"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">
                  <v:path arrowok="t" o:connecttype="custom" o:connectlocs="0,0;10440,0" o:connectangles="0,0"/>
                </v:shape>
                <w10:wrap anchorx="page"/>
              </v:group>
            </w:pict>
          </mc:Fallback>
        </mc:AlternateContent>
      </w:r>
    </w:p>
    <w:p w:rsidR="009D4F17" w:rsidRDefault="009D4F17" w14:paraId="64458061" w14:textId="77777777">
      <w:pPr>
        <w:spacing w:after="0" w:line="200" w:lineRule="exact"/>
        <w:rPr>
          <w:sz w:val="20"/>
          <w:szCs w:val="20"/>
        </w:rPr>
      </w:pPr>
    </w:p>
    <w:p w:rsidR="009D4F17" w:rsidP="005E1EC9" w:rsidRDefault="005E1EC9" w14:paraId="595B0013" w14:textId="2A0188A4">
      <w:pPr>
        <w:spacing w:before="23" w:after="0" w:line="240" w:lineRule="auto"/>
        <w:ind w:left="108" w:right="-20"/>
        <w:rPr>
          <w:rFonts w:ascii="Times New Roman" w:hAnsi="Times New Roman" w:eastAsia="Times New Roman" w:cs="Times New Roman"/>
          <w:position w:val="-1"/>
        </w:rPr>
      </w:pPr>
      <w:r w:rsidR="005E1EC9">
        <w:rPr>
          <w:rFonts w:ascii="Times New Roman" w:hAnsi="Times New Roman" w:eastAsia="Times New Roman" w:cs="Times New Roman"/>
          <w:sz w:val="28"/>
          <w:szCs w:val="28"/>
        </w:rPr>
        <w:t>What c</w:t>
      </w:r>
      <w:r w:rsidR="00C20A69">
        <w:rPr>
          <w:rFonts w:ascii="Times New Roman" w:hAnsi="Times New Roman" w:eastAsia="Times New Roman" w:cs="Times New Roman"/>
          <w:sz w:val="28"/>
          <w:szCs w:val="28"/>
        </w:rPr>
        <w:t>o</w:t>
      </w:r>
      <w:r w:rsidR="00C20A69">
        <w:rPr>
          <w:rFonts w:ascii="Times New Roman" w:hAnsi="Times New Roman" w:eastAsia="Times New Roman" w:cs="Times New Roman"/>
          <w:spacing w:val="-1"/>
          <w:sz w:val="28"/>
          <w:szCs w:val="28"/>
        </w:rPr>
        <w:t>m</w:t>
      </w:r>
      <w:r w:rsidR="00C20A69">
        <w:rPr>
          <w:rFonts w:ascii="Times New Roman" w:hAnsi="Times New Roman" w:eastAsia="Times New Roman" w:cs="Times New Roman"/>
          <w:spacing w:val="1"/>
          <w:sz w:val="28"/>
          <w:szCs w:val="28"/>
        </w:rPr>
        <w:t>p</w:t>
      </w:r>
      <w:r w:rsidR="00C20A69">
        <w:rPr>
          <w:rFonts w:ascii="Times New Roman" w:hAnsi="Times New Roman" w:eastAsia="Times New Roman" w:cs="Times New Roman"/>
          <w:sz w:val="28"/>
          <w:szCs w:val="28"/>
        </w:rPr>
        <w:t>etitors</w:t>
      </w:r>
      <w:r w:rsidR="00C20A69">
        <w:rPr>
          <w:rFonts w:ascii="Times New Roman" w:hAnsi="Times New Roman" w:eastAsia="Times New Roman" w:cs="Times New Roman"/>
          <w:spacing w:val="-13"/>
          <w:sz w:val="28"/>
          <w:szCs w:val="28"/>
        </w:rPr>
        <w:t xml:space="preserve"> </w:t>
      </w:r>
      <w:r w:rsidR="00C20A69">
        <w:rPr>
          <w:rFonts w:ascii="Times New Roman" w:hAnsi="Times New Roman" w:eastAsia="Times New Roman" w:cs="Times New Roman"/>
          <w:sz w:val="28"/>
          <w:szCs w:val="28"/>
        </w:rPr>
        <w:t>a</w:t>
      </w:r>
      <w:r w:rsidR="00C20A69">
        <w:rPr>
          <w:rFonts w:ascii="Times New Roman" w:hAnsi="Times New Roman" w:eastAsia="Times New Roman" w:cs="Times New Roman"/>
          <w:spacing w:val="-1"/>
          <w:sz w:val="28"/>
          <w:szCs w:val="28"/>
        </w:rPr>
        <w:t>r</w:t>
      </w:r>
      <w:r w:rsidR="00C20A69">
        <w:rPr>
          <w:rFonts w:ascii="Times New Roman" w:hAnsi="Times New Roman" w:eastAsia="Times New Roman" w:cs="Times New Roman"/>
          <w:sz w:val="28"/>
          <w:szCs w:val="28"/>
        </w:rPr>
        <w:t>e</w:t>
      </w:r>
      <w:r w:rsidR="00C20A69">
        <w:rPr>
          <w:rFonts w:ascii="Times New Roman" w:hAnsi="Times New Roman" w:eastAsia="Times New Roman" w:cs="Times New Roman"/>
          <w:spacing w:val="-3"/>
          <w:sz w:val="28"/>
          <w:szCs w:val="28"/>
        </w:rPr>
        <w:t xml:space="preserve"> </w:t>
      </w:r>
      <w:r w:rsidR="00C20A69">
        <w:rPr>
          <w:rFonts w:ascii="Times New Roman" w:hAnsi="Times New Roman" w:eastAsia="Times New Roman" w:cs="Times New Roman"/>
          <w:sz w:val="28"/>
          <w:szCs w:val="28"/>
        </w:rPr>
        <w:t>in</w:t>
      </w:r>
      <w:r w:rsidR="00C20A69">
        <w:rPr>
          <w:rFonts w:ascii="Times New Roman" w:hAnsi="Times New Roman" w:eastAsia="Times New Roman" w:cs="Times New Roman"/>
          <w:spacing w:val="-2"/>
          <w:sz w:val="28"/>
          <w:szCs w:val="28"/>
        </w:rPr>
        <w:t xml:space="preserve"> </w:t>
      </w:r>
      <w:r w:rsidR="005E1EC9">
        <w:rPr>
          <w:rFonts w:ascii="Times New Roman" w:hAnsi="Times New Roman" w:eastAsia="Times New Roman" w:cs="Times New Roman"/>
          <w:sz w:val="28"/>
          <w:szCs w:val="28"/>
        </w:rPr>
        <w:t>the</w:t>
      </w:r>
      <w:r w:rsidR="00C20A69">
        <w:rPr>
          <w:rFonts w:ascii="Times New Roman" w:hAnsi="Times New Roman" w:eastAsia="Times New Roman" w:cs="Times New Roman"/>
          <w:spacing w:val="-5"/>
          <w:sz w:val="28"/>
          <w:szCs w:val="28"/>
        </w:rPr>
        <w:t xml:space="preserve"> </w:t>
      </w:r>
      <w:r w:rsidR="005E1EC9">
        <w:rPr>
          <w:rFonts w:ascii="Times New Roman" w:hAnsi="Times New Roman" w:eastAsia="Times New Roman" w:cs="Times New Roman"/>
          <w:spacing w:val="-5"/>
          <w:sz w:val="28"/>
          <w:szCs w:val="28"/>
        </w:rPr>
        <w:t>same space?</w:t>
      </w:r>
      <w:r w:rsidR="00C20A69">
        <w:rPr>
          <w:rFonts w:ascii="Times New Roman" w:hAnsi="Times New Roman" w:eastAsia="Times New Roman" w:cs="Times New Roman"/>
          <w:spacing w:val="-5"/>
          <w:sz w:val="28"/>
          <w:szCs w:val="28"/>
        </w:rPr>
        <w:t xml:space="preserve"> </w:t>
      </w:r>
      <w:r w:rsidR="00C20A69">
        <w:rPr>
          <w:rFonts w:ascii="Times New Roman" w:hAnsi="Times New Roman" w:eastAsia="Times New Roman" w:cs="Times New Roman"/>
          <w:spacing w:val="2"/>
          <w:sz w:val="28"/>
          <w:szCs w:val="28"/>
        </w:rPr>
        <w:t>(</w:t>
      </w:r>
      <w:r w:rsidR="005E1EC9">
        <w:rPr>
          <w:rFonts w:ascii="Times New Roman" w:hAnsi="Times New Roman" w:eastAsia="Times New Roman" w:cs="Times New Roman"/>
        </w:rPr>
        <w:t>Who</w:t>
      </w:r>
      <w:r w:rsidR="00C20A69">
        <w:rPr>
          <w:rFonts w:ascii="Times New Roman" w:hAnsi="Times New Roman" w:eastAsia="Times New Roman" w:cs="Times New Roman"/>
          <w:spacing w:val="-6"/>
        </w:rPr>
        <w:t xml:space="preserve"> </w:t>
      </w:r>
      <w:r w:rsidR="00C20A69">
        <w:rPr>
          <w:rFonts w:ascii="Times New Roman" w:hAnsi="Times New Roman" w:eastAsia="Times New Roman" w:cs="Times New Roman"/>
        </w:rPr>
        <w:t>are</w:t>
      </w:r>
      <w:r w:rsidR="00C20A69">
        <w:rPr>
          <w:rFonts w:ascii="Times New Roman" w:hAnsi="Times New Roman" w:eastAsia="Times New Roman" w:cs="Times New Roman"/>
          <w:spacing w:val="-1"/>
        </w:rPr>
        <w:t xml:space="preserve"> </w:t>
      </w:r>
      <w:r w:rsidR="005E1EC9">
        <w:rPr>
          <w:rFonts w:ascii="Times New Roman" w:hAnsi="Times New Roman" w:eastAsia="Times New Roman" w:cs="Times New Roman"/>
        </w:rPr>
        <w:t>the</w:t>
      </w:r>
      <w:r w:rsidR="00C20A69">
        <w:rPr>
          <w:rFonts w:ascii="Times New Roman" w:hAnsi="Times New Roman" w:eastAsia="Times New Roman" w:cs="Times New Roman"/>
          <w:spacing w:val="-4"/>
        </w:rPr>
        <w:t xml:space="preserve"> </w:t>
      </w:r>
      <w:r w:rsidR="00C20A69">
        <w:rPr>
          <w:rFonts w:ascii="Times New Roman" w:hAnsi="Times New Roman" w:eastAsia="Times New Roman" w:cs="Times New Roman"/>
          <w:spacing w:val="-2"/>
        </w:rPr>
        <w:t>m</w:t>
      </w:r>
      <w:r w:rsidR="00C20A69">
        <w:rPr>
          <w:rFonts w:ascii="Times New Roman" w:hAnsi="Times New Roman" w:eastAsia="Times New Roman" w:cs="Times New Roman"/>
        </w:rPr>
        <w:t>ain</w:t>
      </w:r>
      <w:r w:rsidR="00C20A69">
        <w:rPr>
          <w:rFonts w:ascii="Times New Roman" w:hAnsi="Times New Roman" w:eastAsia="Times New Roman" w:cs="Times New Roman"/>
          <w:spacing w:val="-4"/>
        </w:rPr>
        <w:t xml:space="preserve"> </w:t>
      </w:r>
      <w:r w:rsidR="00C20A69">
        <w:rPr>
          <w:rFonts w:ascii="Times New Roman" w:hAnsi="Times New Roman" w:eastAsia="Times New Roman" w:cs="Times New Roman"/>
        </w:rPr>
        <w:t>co</w:t>
      </w:r>
      <w:r w:rsidR="00C20A69">
        <w:rPr>
          <w:rFonts w:ascii="Times New Roman" w:hAnsi="Times New Roman" w:eastAsia="Times New Roman" w:cs="Times New Roman"/>
          <w:spacing w:val="-2"/>
        </w:rPr>
        <w:t>m</w:t>
      </w:r>
      <w:r w:rsidR="00C20A69">
        <w:rPr>
          <w:rFonts w:ascii="Times New Roman" w:hAnsi="Times New Roman" w:eastAsia="Times New Roman" w:cs="Times New Roman"/>
          <w:spacing w:val="2"/>
        </w:rPr>
        <w:t>p</w:t>
      </w:r>
      <w:r w:rsidR="005E1EC9">
        <w:rPr>
          <w:rFonts w:ascii="Times New Roman" w:hAnsi="Times New Roman" w:eastAsia="Times New Roman" w:cs="Times New Roman"/>
        </w:rPr>
        <w:t>etitors? What other similar products are in the market</w:t>
      </w:r>
      <w:r w:rsidR="00C20A69">
        <w:rPr>
          <w:rFonts w:ascii="Times New Roman" w:hAnsi="Times New Roman" w:eastAsia="Times New Roman" w:cs="Times New Roman"/>
          <w:spacing w:val="1"/>
          <w:position w:val="-1"/>
        </w:rPr>
        <w:t>?</w:t>
      </w:r>
      <w:r w:rsidR="0407FA22">
        <w:rPr>
          <w:rFonts w:ascii="Times New Roman" w:hAnsi="Times New Roman" w:eastAsia="Times New Roman" w:cs="Times New Roman"/>
          <w:spacing w:val="1"/>
          <w:position w:val="-1"/>
        </w:rPr>
        <w:t xml:space="preserve"> What are the strengths &amp; weaknesses of competitors? What are their features?</w:t>
      </w:r>
      <w:r w:rsidR="00C20A69">
        <w:rPr>
          <w:rFonts w:ascii="Times New Roman" w:hAnsi="Times New Roman" w:eastAsia="Times New Roman" w:cs="Times New Roman"/>
          <w:position w:val="-1"/>
        </w:rPr>
        <w:t>)</w:t>
      </w:r>
    </w:p>
    <w:p w:rsidR="005E1EC9" w:rsidP="005E1EC9" w:rsidRDefault="005E1EC9" w14:paraId="131EB5E4" w14:textId="77777777">
      <w:pPr>
        <w:spacing w:before="23" w:after="0" w:line="240" w:lineRule="auto"/>
        <w:ind w:left="108" w:right="-20"/>
        <w:rPr>
          <w:rFonts w:ascii="Times New Roman" w:hAnsi="Times New Roman" w:eastAsia="Times New Roman" w:cs="Times New Roman"/>
        </w:rPr>
      </w:pPr>
    </w:p>
    <w:p w:rsidR="009D4F17" w:rsidRDefault="005054F2" w14:paraId="1C34AF44" w14:textId="0CDE0962">
      <w:pPr>
        <w:spacing w:after="0" w:line="200" w:lineRule="exact"/>
        <w:rPr>
          <w:sz w:val="20"/>
          <w:szCs w:val="20"/>
        </w:rPr>
      </w:pPr>
      <w:r>
        <w:rPr>
          <w:noProof/>
        </w:rPr>
        <mc:AlternateContent>
          <mc:Choice Requires="wpg">
            <w:drawing>
              <wp:anchor distT="0" distB="0" distL="114300" distR="114300" simplePos="0" relativeHeight="251650048" behindDoc="1" locked="0" layoutInCell="1" allowOverlap="1" wp14:anchorId="7A7512E8" wp14:editId="471507EE">
                <wp:simplePos x="0" y="0"/>
                <wp:positionH relativeFrom="page">
                  <wp:posOffset>659130</wp:posOffset>
                </wp:positionH>
                <wp:positionV relativeFrom="paragraph">
                  <wp:posOffset>45720</wp:posOffset>
                </wp:positionV>
                <wp:extent cx="6629400" cy="1270"/>
                <wp:effectExtent l="11430" t="8890" r="7620" b="8890"/>
                <wp:wrapNone/>
                <wp:docPr id="9"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24"/>
                          <a:chExt cx="10440" cy="2"/>
                        </a:xfrm>
                      </wpg:grpSpPr>
                      <wps:wsp>
                        <wps:cNvPr id="10" name="Freeform 284"/>
                        <wps:cNvSpPr>
                          <a:spLocks/>
                        </wps:cNvSpPr>
                        <wps:spPr bwMode="auto">
                          <a:xfrm>
                            <a:off x="1008" y="52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3" style="position:absolute;margin-left:51.9pt;margin-top:3.6pt;width:522pt;height:.1pt;z-index:-251666432;mso-position-horizontal-relative:page" coordsize="10440,2" coordorigin="1008,524" o:spid="_x0000_s1026" w14:anchorId="047BCE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">
                <v:shape id="Freeform 284" style="position:absolute;left:1008;top:52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">
                  <v:path arrowok="t" o:connecttype="custom" o:connectlocs="0,0;10440,0" o:connectangles="0,0"/>
                </v:shape>
                <w10:wrap anchorx="page"/>
              </v:group>
            </w:pict>
          </mc:Fallback>
        </mc:AlternateContent>
      </w:r>
      <w:r w:rsidRPr="6309B277" w:rsidR="2F257FA5">
        <w:rPr>
          <w:sz w:val="20"/>
          <w:szCs w:val="20"/>
        </w:rPr>
        <w:t>Many competitors have the same idea of offering a mostly free service as part of a non-profit want to help further education and self improvement.</w:t>
      </w:r>
    </w:p>
    <w:p w:rsidR="009D4F17" w:rsidP="6309B277" w:rsidRDefault="009D4F17" w14:paraId="77D90DB5" w14:textId="4AF2006B">
      <w:pPr>
        <w:pStyle w:val="Normal"/>
        <w:spacing w:after="0" w:line="200" w:lineRule="exact"/>
        <w:rPr>
          <w:sz w:val="20"/>
          <w:szCs w:val="20"/>
        </w:rPr>
      </w:pPr>
    </w:p>
    <w:p w:rsidR="009D4F17" w:rsidP="6309B277" w:rsidRDefault="009D4F17" w14:paraId="2C348977" w14:textId="106EC8B0">
      <w:pPr>
        <w:pStyle w:val="ListParagraph"/>
        <w:numPr>
          <w:ilvl w:val="0"/>
          <w:numId w:val="1"/>
        </w:numPr>
        <w:spacing w:after="0" w:line="200" w:lineRule="exact"/>
        <w:rPr>
          <w:sz w:val="20"/>
          <w:szCs w:val="20"/>
        </w:rPr>
      </w:pPr>
      <w:proofErr w:type="spellStart"/>
      <w:r w:rsidRPr="6309B277" w:rsidR="0E77F23E">
        <w:rPr>
          <w:sz w:val="20"/>
          <w:szCs w:val="20"/>
        </w:rPr>
        <w:t>Studygang.app</w:t>
      </w:r>
      <w:proofErr w:type="spellEnd"/>
      <w:r w:rsidRPr="6309B277" w:rsidR="0E77F23E">
        <w:rPr>
          <w:sz w:val="20"/>
          <w:szCs w:val="20"/>
        </w:rPr>
        <w:t xml:space="preserve"> (female only option</w:t>
      </w:r>
      <w:r w:rsidRPr="6309B277" w:rsidR="642426BA">
        <w:rPr>
          <w:sz w:val="20"/>
          <w:szCs w:val="20"/>
        </w:rPr>
        <w:t>, focus on specific exams</w:t>
      </w:r>
      <w:r w:rsidRPr="6309B277" w:rsidR="0E77F23E">
        <w:rPr>
          <w:sz w:val="20"/>
          <w:szCs w:val="20"/>
        </w:rPr>
        <w:t>)</w:t>
      </w:r>
    </w:p>
    <w:p w:rsidR="009D4F17" w:rsidP="6309B277" w:rsidRDefault="009D4F17" w14:paraId="1C57AE62" w14:textId="702CBA1B">
      <w:pPr>
        <w:pStyle w:val="ListParagraph"/>
        <w:numPr>
          <w:ilvl w:val="0"/>
          <w:numId w:val="1"/>
        </w:numPr>
        <w:spacing w:after="0" w:line="200" w:lineRule="exact"/>
        <w:rPr>
          <w:sz w:val="20"/>
          <w:szCs w:val="20"/>
        </w:rPr>
      </w:pPr>
      <w:r w:rsidRPr="6309B277" w:rsidR="0E77F23E">
        <w:rPr>
          <w:sz w:val="20"/>
          <w:szCs w:val="20"/>
        </w:rPr>
        <w:t>Studytogether.com (stats</w:t>
      </w:r>
      <w:r w:rsidRPr="6309B277" w:rsidR="799173D6">
        <w:rPr>
          <w:sz w:val="20"/>
          <w:szCs w:val="20"/>
        </w:rPr>
        <w:t xml:space="preserve">, </w:t>
      </w:r>
      <w:r w:rsidRPr="6309B277" w:rsidR="0E77F23E">
        <w:rPr>
          <w:sz w:val="20"/>
          <w:szCs w:val="20"/>
        </w:rPr>
        <w:t>leaderboards</w:t>
      </w:r>
      <w:r w:rsidRPr="6309B277" w:rsidR="73483725">
        <w:rPr>
          <w:sz w:val="20"/>
          <w:szCs w:val="20"/>
        </w:rPr>
        <w:t>, competitions, very nice looking</w:t>
      </w:r>
      <w:r w:rsidRPr="6309B277" w:rsidR="0E77F23E">
        <w:rPr>
          <w:sz w:val="20"/>
          <w:szCs w:val="20"/>
        </w:rPr>
        <w:t>)</w:t>
      </w:r>
    </w:p>
    <w:p w:rsidR="009D4F17" w:rsidP="6309B277" w:rsidRDefault="009D4F17" w14:paraId="768A51D3" w14:textId="5946937D">
      <w:pPr>
        <w:pStyle w:val="ListParagraph"/>
        <w:numPr>
          <w:ilvl w:val="0"/>
          <w:numId w:val="1"/>
        </w:numPr>
        <w:spacing w:after="0" w:line="200" w:lineRule="exact"/>
        <w:rPr>
          <w:sz w:val="20"/>
          <w:szCs w:val="20"/>
        </w:rPr>
      </w:pPr>
      <w:proofErr w:type="spellStart"/>
      <w:r w:rsidRPr="6309B277" w:rsidR="0E77F23E">
        <w:rPr>
          <w:sz w:val="20"/>
          <w:szCs w:val="20"/>
        </w:rPr>
        <w:t>FocusMate</w:t>
      </w:r>
      <w:proofErr w:type="spellEnd"/>
      <w:r w:rsidRPr="6309B277" w:rsidR="0E77F23E">
        <w:rPr>
          <w:sz w:val="20"/>
          <w:szCs w:val="20"/>
        </w:rPr>
        <w:t xml:space="preserve"> </w:t>
      </w:r>
      <w:r w:rsidRPr="6309B277" w:rsidR="1CC82A97">
        <w:rPr>
          <w:sz w:val="20"/>
          <w:szCs w:val="20"/>
        </w:rPr>
        <w:t>(not everyone is comfortable with video</w:t>
      </w:r>
      <w:r w:rsidRPr="6309B277" w:rsidR="58C79840">
        <w:rPr>
          <w:sz w:val="20"/>
          <w:szCs w:val="20"/>
        </w:rPr>
        <w:t>, only 3 free sessions but reasonably priced subscription</w:t>
      </w:r>
      <w:r w:rsidRPr="6309B277" w:rsidR="1CC82A97">
        <w:rPr>
          <w:sz w:val="20"/>
          <w:szCs w:val="20"/>
        </w:rPr>
        <w:t>)</w:t>
      </w:r>
    </w:p>
    <w:p w:rsidR="1CC82A97" w:rsidP="6309B277" w:rsidRDefault="1CC82A97" w14:paraId="2C8DBEE2" w14:textId="313E709C">
      <w:pPr>
        <w:pStyle w:val="ListParagraph"/>
        <w:numPr>
          <w:ilvl w:val="0"/>
          <w:numId w:val="1"/>
        </w:numPr>
        <w:spacing w:after="0" w:line="200" w:lineRule="exact"/>
        <w:rPr>
          <w:sz w:val="20"/>
          <w:szCs w:val="20"/>
        </w:rPr>
      </w:pPr>
      <w:r w:rsidRPr="6309B277" w:rsidR="1CC82A97">
        <w:rPr>
          <w:sz w:val="20"/>
          <w:szCs w:val="20"/>
        </w:rPr>
        <w:t>Various reddit subs for finding partners (potentially harder to find</w:t>
      </w:r>
      <w:r w:rsidRPr="6309B277" w:rsidR="0555E644">
        <w:rPr>
          <w:sz w:val="20"/>
          <w:szCs w:val="20"/>
        </w:rPr>
        <w:t xml:space="preserve"> serious</w:t>
      </w:r>
      <w:r w:rsidRPr="6309B277" w:rsidR="1CC82A97">
        <w:rPr>
          <w:sz w:val="20"/>
          <w:szCs w:val="20"/>
        </w:rPr>
        <w:t xml:space="preserve"> people)</w:t>
      </w:r>
    </w:p>
    <w:p w:rsidR="1CC82A97" w:rsidP="6309B277" w:rsidRDefault="1CC82A97" w14:paraId="40DBC3A5" w14:textId="53F8A097">
      <w:pPr>
        <w:pStyle w:val="ListParagraph"/>
        <w:numPr>
          <w:ilvl w:val="0"/>
          <w:numId w:val="1"/>
        </w:numPr>
        <w:spacing w:after="0" w:line="200" w:lineRule="exact"/>
        <w:rPr>
          <w:sz w:val="20"/>
          <w:szCs w:val="20"/>
        </w:rPr>
      </w:pPr>
      <w:r w:rsidRPr="6309B277" w:rsidR="1CC82A97">
        <w:rPr>
          <w:sz w:val="20"/>
          <w:szCs w:val="20"/>
        </w:rPr>
        <w:t>Discord servers</w:t>
      </w:r>
    </w:p>
    <w:p w:rsidR="009D4F17" w:rsidRDefault="009D4F17" w14:paraId="33720350" w14:textId="77777777">
      <w:pPr>
        <w:spacing w:after="0" w:line="200" w:lineRule="exact"/>
        <w:rPr>
          <w:sz w:val="20"/>
          <w:szCs w:val="20"/>
        </w:rPr>
      </w:pPr>
    </w:p>
    <w:p w:rsidR="009D4F17" w:rsidRDefault="009D4F17" w14:paraId="37F5F10D" w14:textId="77777777">
      <w:pPr>
        <w:spacing w:after="0" w:line="200" w:lineRule="exact"/>
        <w:rPr>
          <w:sz w:val="20"/>
          <w:szCs w:val="20"/>
        </w:rPr>
      </w:pPr>
    </w:p>
    <w:p w:rsidR="009D4F17" w:rsidRDefault="009D4F17" w14:paraId="712D4328" w14:textId="77777777">
      <w:pPr>
        <w:spacing w:before="3" w:after="0" w:line="220" w:lineRule="exact"/>
      </w:pPr>
    </w:p>
    <w:p w:rsidRPr="00FF7029" w:rsidR="009D4F17" w:rsidP="00FF7029" w:rsidRDefault="005054F2" w14:paraId="707641A6" w14:textId="7311ED3B">
      <w:pPr>
        <w:spacing w:before="23" w:after="0" w:line="316" w:lineRule="exact"/>
        <w:ind w:left="108" w:right="-20"/>
        <w:rPr>
          <w:sz w:val="28"/>
          <w:szCs w:val="28"/>
        </w:rPr>
      </w:pPr>
      <w:r>
        <w:rPr>
          <w:noProof/>
        </w:rPr>
        <mc:AlternateContent>
          <mc:Choice Requires="wpg">
            <w:drawing>
              <wp:anchor distT="0" distB="0" distL="114300" distR="114300" simplePos="0" relativeHeight="251658240" behindDoc="1" locked="0" layoutInCell="1" allowOverlap="1" wp14:anchorId="78635A3F" wp14:editId="19191A48">
                <wp:simplePos x="0" y="0"/>
                <wp:positionH relativeFrom="page">
                  <wp:posOffset>659130</wp:posOffset>
                </wp:positionH>
                <wp:positionV relativeFrom="paragraph">
                  <wp:posOffset>544195</wp:posOffset>
                </wp:positionV>
                <wp:extent cx="6629400" cy="1270"/>
                <wp:effectExtent l="11430" t="7620" r="7620" b="10160"/>
                <wp:wrapNone/>
                <wp:docPr id="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8" name="Freeform 26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7" style="position:absolute;margin-left:51.9pt;margin-top:42.85pt;width:522pt;height:.1pt;z-index:-251658240;mso-position-horizontal-relative:page" coordsize="10440,2" coordorigin="1008,-534" o:spid="_x0000_s1026" w14:anchorId="3073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">
                <v:shape id="Freeform 268"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1072" behindDoc="1" locked="0" layoutInCell="1" allowOverlap="1" wp14:anchorId="168A086B" wp14:editId="346F6C66">
                <wp:simplePos x="0" y="0"/>
                <wp:positionH relativeFrom="page">
                  <wp:posOffset>640080</wp:posOffset>
                </wp:positionH>
                <wp:positionV relativeFrom="paragraph">
                  <wp:posOffset>-339090</wp:posOffset>
                </wp:positionV>
                <wp:extent cx="6629400" cy="1270"/>
                <wp:effectExtent l="11430" t="10160" r="7620" b="7620"/>
                <wp:wrapNone/>
                <wp:docPr id="5"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6" name="Freeform 282"/>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1" style="position:absolute;margin-left:50.4pt;margin-top:-26.7pt;width:522pt;height:.1pt;z-index:-251665408;mso-position-horizontal-relative:page" coordsize="10440,2" coordorigin="1008,-534" o:spid="_x0000_s1026" w14:anchorId="4BAD14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">
                <v:shape id="Freeform 282"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2096" behindDoc="1" locked="0" layoutInCell="1" allowOverlap="1" wp14:anchorId="4871A924" wp14:editId="0528E22E">
                <wp:simplePos x="0" y="0"/>
                <wp:positionH relativeFrom="page">
                  <wp:posOffset>640080</wp:posOffset>
                </wp:positionH>
                <wp:positionV relativeFrom="paragraph">
                  <wp:posOffset>-76200</wp:posOffset>
                </wp:positionV>
                <wp:extent cx="6629400" cy="1270"/>
                <wp:effectExtent l="11430" t="6350" r="7620" b="11430"/>
                <wp:wrapNone/>
                <wp:docPr id="3"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4" name="Freeform 280"/>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style="position:absolute;margin-left:50.4pt;margin-top:-6pt;width:522pt;height:.1pt;z-index:-251664384;mso-position-horizontal-relative:page" coordsize="10440,2" coordorigin="1008,-120" o:spid="_x0000_s1026" w14:anchorId="62476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">
                <v:shape id="Freeform 280"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">
                  <v:path arrowok="t" o:connecttype="custom" o:connectlocs="0,0;10440,0" o:connectangles="0,0"/>
                </v:shape>
                <w10:wrap anchorx="page"/>
              </v:group>
            </w:pict>
          </mc:Fallback>
        </mc:AlternateContent>
      </w:r>
      <w:r w:rsidR="005E1EC9">
        <w:rPr>
          <w:rFonts w:ascii="Times New Roman" w:hAnsi="Times New Roman" w:eastAsia="Times New Roman" w:cs="Times New Roman"/>
          <w:sz w:val="28"/>
          <w:szCs w:val="28"/>
        </w:rPr>
        <w:t xml:space="preserve">What </w:t>
      </w:r>
      <w:r w:rsidR="00C04561">
        <w:rPr>
          <w:rFonts w:ascii="Times New Roman" w:hAnsi="Times New Roman" w:eastAsia="Times New Roman" w:cs="Times New Roman"/>
          <w:sz w:val="28"/>
          <w:szCs w:val="28"/>
        </w:rPr>
        <w:t>area does</w:t>
      </w:r>
      <w:r w:rsidR="00C20A69">
        <w:rPr>
          <w:rFonts w:ascii="Times New Roman" w:hAnsi="Times New Roman" w:eastAsia="Times New Roman" w:cs="Times New Roman"/>
          <w:spacing w:val="-5"/>
          <w:sz w:val="28"/>
          <w:szCs w:val="28"/>
        </w:rPr>
        <w:t xml:space="preserve"> </w:t>
      </w:r>
      <w:r w:rsidR="005E1EC9">
        <w:rPr>
          <w:rFonts w:ascii="Times New Roman" w:hAnsi="Times New Roman" w:eastAsia="Times New Roman" w:cs="Times New Roman"/>
          <w:sz w:val="28"/>
          <w:szCs w:val="28"/>
        </w:rPr>
        <w:t>the</w:t>
      </w:r>
      <w:r w:rsidR="00C20A69">
        <w:rPr>
          <w:rFonts w:ascii="Times New Roman" w:hAnsi="Times New Roman" w:eastAsia="Times New Roman" w:cs="Times New Roman"/>
          <w:spacing w:val="-4"/>
          <w:sz w:val="28"/>
          <w:szCs w:val="28"/>
        </w:rPr>
        <w:t xml:space="preserve"> </w:t>
      </w:r>
      <w:r w:rsidR="00C04561">
        <w:rPr>
          <w:rFonts w:ascii="Times New Roman" w:hAnsi="Times New Roman" w:eastAsia="Times New Roman" w:cs="Times New Roman"/>
          <w:spacing w:val="-4"/>
          <w:sz w:val="28"/>
          <w:szCs w:val="28"/>
        </w:rPr>
        <w:t xml:space="preserve">product or service </w:t>
      </w:r>
      <w:r w:rsidR="00C20A69">
        <w:rPr>
          <w:rFonts w:ascii="Times New Roman" w:hAnsi="Times New Roman" w:eastAsia="Times New Roman" w:cs="Times New Roman"/>
          <w:sz w:val="28"/>
          <w:szCs w:val="28"/>
        </w:rPr>
        <w:t>focus</w:t>
      </w:r>
      <w:r w:rsidR="00C20A69">
        <w:rPr>
          <w:rFonts w:ascii="Times New Roman" w:hAnsi="Times New Roman" w:eastAsia="Times New Roman" w:cs="Times New Roman"/>
          <w:spacing w:val="-6"/>
          <w:sz w:val="28"/>
          <w:szCs w:val="28"/>
        </w:rPr>
        <w:t xml:space="preserve"> </w:t>
      </w:r>
      <w:r w:rsidR="00C20A69">
        <w:rPr>
          <w:rFonts w:ascii="Times New Roman" w:hAnsi="Times New Roman" w:eastAsia="Times New Roman" w:cs="Times New Roman"/>
          <w:sz w:val="28"/>
          <w:szCs w:val="28"/>
        </w:rPr>
        <w:t>on</w:t>
      </w:r>
      <w:r w:rsidR="00FF7029">
        <w:rPr>
          <w:rFonts w:ascii="Times New Roman" w:hAnsi="Times New Roman" w:eastAsia="Times New Roman" w:cs="Times New Roman"/>
          <w:sz w:val="28"/>
          <w:szCs w:val="28"/>
        </w:rPr>
        <w:t>?</w:t>
      </w:r>
      <w:r w:rsidR="005E1EC9">
        <w:rPr>
          <w:rFonts w:ascii="Times New Roman" w:hAnsi="Times New Roman" w:eastAsia="Times New Roman" w:cs="Times New Roman"/>
          <w:spacing w:val="-3"/>
          <w:sz w:val="28"/>
          <w:szCs w:val="28"/>
        </w:rPr>
        <w:t xml:space="preserve"> </w:t>
      </w:r>
      <w:r w:rsidR="00FF7029">
        <w:rPr>
          <w:rFonts w:ascii="Times New Roman" w:hAnsi="Times New Roman" w:eastAsia="Times New Roman" w:cs="Times New Roman"/>
          <w:spacing w:val="-3"/>
          <w:sz w:val="28"/>
          <w:szCs w:val="28"/>
        </w:rPr>
        <w:t xml:space="preserve"> A</w:t>
      </w:r>
      <w:r w:rsidR="00C20A69">
        <w:rPr>
          <w:rFonts w:ascii="Times New Roman" w:hAnsi="Times New Roman" w:eastAsia="Times New Roman" w:cs="Times New Roman"/>
          <w:spacing w:val="-1"/>
          <w:sz w:val="28"/>
          <w:szCs w:val="28"/>
        </w:rPr>
        <w:t xml:space="preserve"> </w:t>
      </w:r>
      <w:r w:rsidR="00C20A69">
        <w:rPr>
          <w:rFonts w:ascii="Times New Roman" w:hAnsi="Times New Roman" w:eastAsia="Times New Roman" w:cs="Times New Roman"/>
          <w:sz w:val="28"/>
          <w:szCs w:val="28"/>
        </w:rPr>
        <w:t>Market</w:t>
      </w:r>
      <w:r w:rsidR="00C20A69">
        <w:rPr>
          <w:rFonts w:ascii="Times New Roman" w:hAnsi="Times New Roman" w:eastAsia="Times New Roman" w:cs="Times New Roman"/>
          <w:spacing w:val="-8"/>
          <w:sz w:val="28"/>
          <w:szCs w:val="28"/>
        </w:rPr>
        <w:t xml:space="preserve"> </w:t>
      </w:r>
      <w:r w:rsidR="00C20A69">
        <w:rPr>
          <w:rFonts w:ascii="Times New Roman" w:hAnsi="Times New Roman" w:eastAsia="Times New Roman" w:cs="Times New Roman"/>
          <w:sz w:val="28"/>
          <w:szCs w:val="28"/>
        </w:rPr>
        <w:t>Segment</w:t>
      </w:r>
      <w:r w:rsidR="00C20A69">
        <w:rPr>
          <w:rFonts w:ascii="Times New Roman" w:hAnsi="Times New Roman" w:eastAsia="Times New Roman" w:cs="Times New Roman"/>
          <w:spacing w:val="-10"/>
          <w:sz w:val="28"/>
          <w:szCs w:val="28"/>
        </w:rPr>
        <w:t xml:space="preserve"> </w:t>
      </w:r>
      <w:r w:rsidR="00C20A69">
        <w:rPr>
          <w:rFonts w:ascii="Times New Roman" w:hAnsi="Times New Roman" w:eastAsia="Times New Roman" w:cs="Times New Roman"/>
          <w:sz w:val="28"/>
          <w:szCs w:val="28"/>
        </w:rPr>
        <w:t>or</w:t>
      </w:r>
      <w:r w:rsidR="00C20A69">
        <w:rPr>
          <w:rFonts w:ascii="Times New Roman" w:hAnsi="Times New Roman" w:eastAsia="Times New Roman" w:cs="Times New Roman"/>
          <w:spacing w:val="-2"/>
          <w:sz w:val="28"/>
          <w:szCs w:val="28"/>
        </w:rPr>
        <w:t xml:space="preserve"> </w:t>
      </w:r>
      <w:r w:rsidR="00C20A69">
        <w:rPr>
          <w:rFonts w:ascii="Times New Roman" w:hAnsi="Times New Roman" w:eastAsia="Times New Roman" w:cs="Times New Roman"/>
          <w:sz w:val="28"/>
          <w:szCs w:val="28"/>
        </w:rPr>
        <w:t>Niche?</w:t>
      </w:r>
    </w:p>
    <w:p w:rsidR="2C595C04" w:rsidP="6309B277" w:rsidRDefault="2C595C04" w14:paraId="6641C944" w14:textId="212BC1DF">
      <w:pPr>
        <w:pStyle w:val="Normal"/>
      </w:pPr>
      <w:r w:rsidR="2C595C04">
        <w:rPr/>
        <w:t>It focuses on serious, independent language learning. There are many people already in this</w:t>
      </w:r>
      <w:r w:rsidR="50331810">
        <w:rPr/>
        <w:t xml:space="preserve"> niche but so </w:t>
      </w:r>
      <w:proofErr w:type="gramStart"/>
      <w:r w:rsidR="50331810">
        <w:rPr/>
        <w:t>far</w:t>
      </w:r>
      <w:proofErr w:type="gramEnd"/>
      <w:r w:rsidR="50331810">
        <w:rPr/>
        <w:t xml:space="preserve"> the communities have stayed on discord servers and comments sections on </w:t>
      </w:r>
      <w:proofErr w:type="spellStart"/>
      <w:r w:rsidR="50331810">
        <w:rPr/>
        <w:t>youtube</w:t>
      </w:r>
      <w:proofErr w:type="spellEnd"/>
      <w:r w:rsidR="50331810">
        <w:rPr/>
        <w:t xml:space="preserve">. The difference between </w:t>
      </w:r>
      <w:r w:rsidR="06383305">
        <w:rPr/>
        <w:t xml:space="preserve">the average language and the target for this platform is the intensity and dedication most of the community have. </w:t>
      </w:r>
    </w:p>
    <w:p w:rsidR="00FF7029" w:rsidP="00FF7029" w:rsidRDefault="00FF7029" w14:paraId="03C181B5" w14:textId="77777777">
      <w:pPr>
        <w:spacing w:before="23" w:after="0" w:line="316" w:lineRule="exact"/>
        <w:ind w:left="108" w:right="-20"/>
        <w:rPr>
          <w:rFonts w:ascii="Times New Roman" w:hAnsi="Times New Roman" w:eastAsia="Times New Roman" w:cs="Times New Roman"/>
          <w:position w:val="-1"/>
          <w:sz w:val="28"/>
          <w:szCs w:val="28"/>
        </w:rPr>
      </w:pPr>
    </w:p>
    <w:p w:rsidR="00FF7029" w:rsidP="00FF7029" w:rsidRDefault="00FF7029" w14:paraId="3199AEBB" w14:textId="77777777">
      <w:pPr>
        <w:spacing w:before="23" w:after="0" w:line="316" w:lineRule="exact"/>
        <w:ind w:left="108" w:right="-20"/>
        <w:rPr>
          <w:rFonts w:ascii="Times New Roman" w:hAnsi="Times New Roman" w:eastAsia="Times New Roman" w:cs="Times New Roman"/>
          <w:position w:val="-1"/>
          <w:sz w:val="28"/>
          <w:szCs w:val="28"/>
        </w:rPr>
      </w:pPr>
    </w:p>
    <w:p w:rsidR="00D1642A" w:rsidP="00FF7029" w:rsidRDefault="00D1642A" w14:paraId="6FD11BB0" w14:textId="77777777">
      <w:pPr>
        <w:spacing w:before="23" w:after="0" w:line="316" w:lineRule="exact"/>
        <w:ind w:left="108" w:right="-20"/>
        <w:rPr>
          <w:rFonts w:ascii="Times New Roman" w:hAnsi="Times New Roman" w:eastAsia="Times New Roman" w:cs="Times New Roman"/>
          <w:sz w:val="28"/>
          <w:szCs w:val="28"/>
        </w:rPr>
      </w:pPr>
    </w:p>
    <w:p w:rsidRPr="00C04561" w:rsidR="00FF7029" w:rsidP="00FF7029" w:rsidRDefault="00FF7029" w14:paraId="44203463" w14:textId="3ADFB254">
      <w:pPr>
        <w:spacing w:before="23" w:after="0" w:line="316" w:lineRule="exact"/>
        <w:ind w:left="108" w:right="-20"/>
        <w:rPr>
          <w:rFonts w:ascii="Times New Roman" w:hAnsi="Times New Roman" w:eastAsia="Times New Roman" w:cs="Times New Roman"/>
        </w:rPr>
      </w:pPr>
      <w:r w:rsidR="00FF7029">
        <w:rPr>
          <w:rFonts w:ascii="Times New Roman" w:hAnsi="Times New Roman" w:eastAsia="Times New Roman" w:cs="Times New Roman"/>
          <w:position w:val="-1"/>
          <w:sz w:val="28"/>
          <w:szCs w:val="28"/>
        </w:rPr>
        <w:t>What</w:t>
      </w:r>
      <w:r w:rsidR="00FF7029">
        <w:rPr>
          <w:rFonts w:ascii="Times New Roman" w:hAnsi="Times New Roman" w:eastAsia="Times New Roman" w:cs="Times New Roman"/>
          <w:spacing w:val="-3"/>
          <w:position w:val="-1"/>
          <w:sz w:val="28"/>
          <w:szCs w:val="28"/>
        </w:rPr>
        <w:t xml:space="preserve"> s</w:t>
      </w:r>
      <w:r w:rsidR="00FF7029">
        <w:rPr>
          <w:rFonts w:ascii="Times New Roman" w:hAnsi="Times New Roman" w:eastAsia="Times New Roman" w:cs="Times New Roman"/>
          <w:position w:val="-1"/>
          <w:sz w:val="28"/>
          <w:szCs w:val="28"/>
        </w:rPr>
        <w:t>trategies</w:t>
      </w:r>
      <w:r w:rsidR="00FF7029">
        <w:rPr>
          <w:rFonts w:ascii="Times New Roman" w:hAnsi="Times New Roman" w:eastAsia="Times New Roman" w:cs="Times New Roman"/>
          <w:spacing w:val="-11"/>
          <w:position w:val="-1"/>
          <w:sz w:val="28"/>
          <w:szCs w:val="28"/>
        </w:rPr>
        <w:t xml:space="preserve"> do </w:t>
      </w:r>
      <w:r w:rsidR="373277B1">
        <w:rPr>
          <w:rFonts w:ascii="Times New Roman" w:hAnsi="Times New Roman" w:eastAsia="Times New Roman" w:cs="Times New Roman"/>
          <w:spacing w:val="-11"/>
          <w:position w:val="-1"/>
          <w:sz w:val="28"/>
          <w:szCs w:val="28"/>
        </w:rPr>
        <w:t xml:space="preserve">you</w:t>
      </w:r>
      <w:r w:rsidR="00FF7029">
        <w:rPr>
          <w:rFonts w:ascii="Times New Roman" w:hAnsi="Times New Roman" w:eastAsia="Times New Roman" w:cs="Times New Roman"/>
          <w:spacing w:val="-11"/>
          <w:position w:val="-1"/>
          <w:sz w:val="28"/>
          <w:szCs w:val="28"/>
        </w:rPr>
        <w:t xml:space="preserve"> use </w:t>
      </w:r>
      <w:r w:rsidR="00FF7029">
        <w:rPr>
          <w:rFonts w:ascii="Times New Roman" w:hAnsi="Times New Roman" w:eastAsia="Times New Roman" w:cs="Times New Roman"/>
          <w:position w:val="-1"/>
          <w:sz w:val="28"/>
          <w:szCs w:val="28"/>
        </w:rPr>
        <w:t>to</w:t>
      </w:r>
      <w:r w:rsidR="00FF7029">
        <w:rPr>
          <w:rFonts w:ascii="Times New Roman" w:hAnsi="Times New Roman" w:eastAsia="Times New Roman" w:cs="Times New Roman"/>
          <w:spacing w:val="-2"/>
          <w:position w:val="-1"/>
          <w:sz w:val="28"/>
          <w:szCs w:val="28"/>
        </w:rPr>
        <w:t xml:space="preserve"> </w:t>
      </w:r>
      <w:r w:rsidR="00FF7029">
        <w:rPr>
          <w:rFonts w:ascii="Times New Roman" w:hAnsi="Times New Roman" w:eastAsia="Times New Roman" w:cs="Times New Roman"/>
          <w:position w:val="-1"/>
          <w:sz w:val="28"/>
          <w:szCs w:val="28"/>
        </w:rPr>
        <w:t>co</w:t>
      </w:r>
      <w:r w:rsidR="00FF7029">
        <w:rPr>
          <w:rFonts w:ascii="Times New Roman" w:hAnsi="Times New Roman" w:eastAsia="Times New Roman" w:cs="Times New Roman"/>
          <w:spacing w:val="-1"/>
          <w:position w:val="-1"/>
          <w:sz w:val="28"/>
          <w:szCs w:val="28"/>
        </w:rPr>
        <w:t>m</w:t>
      </w:r>
      <w:r w:rsidR="00FF7029">
        <w:rPr>
          <w:rFonts w:ascii="Times New Roman" w:hAnsi="Times New Roman" w:eastAsia="Times New Roman" w:cs="Times New Roman"/>
          <w:spacing w:val="2"/>
          <w:position w:val="-1"/>
          <w:sz w:val="28"/>
          <w:szCs w:val="28"/>
        </w:rPr>
        <w:t>p</w:t>
      </w:r>
      <w:r w:rsidR="00FF7029">
        <w:rPr>
          <w:rFonts w:ascii="Times New Roman" w:hAnsi="Times New Roman" w:eastAsia="Times New Roman" w:cs="Times New Roman"/>
          <w:position w:val="-1"/>
          <w:sz w:val="28"/>
          <w:szCs w:val="28"/>
        </w:rPr>
        <w:t>e</w:t>
      </w:r>
      <w:r w:rsidR="00FF7029">
        <w:rPr>
          <w:rFonts w:ascii="Times New Roman" w:hAnsi="Times New Roman" w:eastAsia="Times New Roman" w:cs="Times New Roman"/>
          <w:spacing w:val="2"/>
          <w:position w:val="-1"/>
          <w:sz w:val="28"/>
          <w:szCs w:val="28"/>
        </w:rPr>
        <w:t>t</w:t>
      </w:r>
      <w:r w:rsidR="00FF7029">
        <w:rPr>
          <w:rFonts w:ascii="Times New Roman" w:hAnsi="Times New Roman" w:eastAsia="Times New Roman" w:cs="Times New Roman"/>
          <w:position w:val="-1"/>
          <w:sz w:val="28"/>
          <w:szCs w:val="28"/>
        </w:rPr>
        <w:t xml:space="preserve">e in the market?  </w:t>
      </w:r>
      <w:r w:rsidRPr="00C04561" w:rsidR="00FF7029">
        <w:rPr>
          <w:rFonts w:ascii="Times New Roman" w:hAnsi="Times New Roman" w:eastAsia="Times New Roman" w:cs="Times New Roman"/>
        </w:rPr>
        <w:t xml:space="preserve">(Cost leader, Best price, Focused Differentiator)  </w:t>
      </w:r>
    </w:p>
    <w:p w:rsidR="00FF7029" w:rsidP="00FF7029" w:rsidRDefault="00FF7029" w14:paraId="228680C6" w14:textId="77777777">
      <w:pPr>
        <w:spacing w:before="7" w:after="0" w:line="90" w:lineRule="exact"/>
        <w:rPr>
          <w:sz w:val="9"/>
          <w:szCs w:val="9"/>
        </w:rPr>
      </w:pPr>
    </w:p>
    <w:tbl>
      <w:tblPr>
        <w:tblpPr w:leftFromText="180" w:rightFromText="180" w:vertAnchor="text" w:horzAnchor="margin" w:tblpX="142" w:tblpY="-7"/>
        <w:tblW w:w="10161" w:type="dxa"/>
        <w:tblLayout w:type="fixed"/>
        <w:tblCellMar>
          <w:left w:w="0" w:type="dxa"/>
          <w:right w:w="0" w:type="dxa"/>
        </w:tblCellMar>
        <w:tblLook w:val="01E0" w:firstRow="1" w:lastRow="1" w:firstColumn="1" w:lastColumn="1" w:noHBand="0" w:noVBand="0"/>
      </w:tblPr>
      <w:tblGrid>
        <w:gridCol w:w="311"/>
        <w:gridCol w:w="9850"/>
      </w:tblGrid>
      <w:tr w:rsidR="00D1642A" w:rsidTr="6309B277" w14:paraId="5B597B1F" w14:textId="77777777">
        <w:trPr>
          <w:trHeight w:val="427" w:hRule="exact"/>
        </w:trPr>
        <w:tc>
          <w:tcPr>
            <w:tcW w:w="311" w:type="dxa"/>
            <w:tcBorders>
              <w:top w:val="nil"/>
              <w:left w:val="nil"/>
              <w:bottom w:val="nil"/>
              <w:right w:val="nil"/>
            </w:tcBorders>
            <w:tcMar/>
          </w:tcPr>
          <w:p w:rsidR="00D1642A" w:rsidP="00D1642A" w:rsidRDefault="00D1642A" w14:paraId="1D06F85C" w14:textId="77777777">
            <w:pPr>
              <w:spacing w:before="69"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9850" w:type="dxa"/>
            <w:tcBorders>
              <w:top w:val="nil"/>
              <w:left w:val="nil"/>
              <w:bottom w:val="nil"/>
              <w:right w:val="nil"/>
            </w:tcBorders>
            <w:tcMar/>
          </w:tcPr>
          <w:p w:rsidR="00D1642A" w:rsidP="00D1642A" w:rsidRDefault="00D1642A" w14:paraId="2F729F64" w14:textId="40FE180E">
            <w:pPr>
              <w:tabs>
                <w:tab w:val="left" w:pos="9800"/>
              </w:tabs>
              <w:spacing w:before="69" w:after="0" w:line="240" w:lineRule="auto"/>
              <w:ind w:left="90" w:right="-20"/>
              <w:rPr>
                <w:rFonts w:ascii="Times New Roman" w:hAnsi="Times New Roman" w:eastAsia="Times New Roman" w:cs="Times New Roman"/>
                <w:sz w:val="24"/>
                <w:szCs w:val="24"/>
              </w:rPr>
            </w:pPr>
            <w:r w:rsidRPr="6309B277" w:rsidR="028F029C">
              <w:rPr>
                <w:rFonts w:ascii="Times New Roman" w:hAnsi="Times New Roman" w:eastAsia="Times New Roman" w:cs="Times New Roman"/>
                <w:sz w:val="24"/>
                <w:szCs w:val="24"/>
                <w:u w:val="single"/>
              </w:rPr>
              <w:t>The platform will be specifically designed just for language learnings, features to track media watched for example. Features they couldn’t find in general study websites.</w:t>
            </w:r>
            <w:r>
              <w:tab/>
            </w:r>
          </w:p>
        </w:tc>
      </w:tr>
      <w:tr w:rsidR="00D1642A" w:rsidTr="6309B277" w14:paraId="367E3022" w14:textId="77777777">
        <w:trPr>
          <w:trHeight w:val="414" w:hRule="exact"/>
        </w:trPr>
        <w:tc>
          <w:tcPr>
            <w:tcW w:w="311" w:type="dxa"/>
            <w:tcBorders>
              <w:top w:val="nil"/>
              <w:left w:val="nil"/>
              <w:bottom w:val="nil"/>
              <w:right w:val="nil"/>
            </w:tcBorders>
            <w:tcMar/>
          </w:tcPr>
          <w:p w:rsidR="00D1642A" w:rsidP="00D1642A" w:rsidRDefault="00D1642A" w14:paraId="12D52C28" w14:textId="77777777">
            <w:pPr>
              <w:spacing w:before="56"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9850" w:type="dxa"/>
            <w:tcBorders>
              <w:top w:val="nil"/>
              <w:left w:val="nil"/>
              <w:bottom w:val="nil"/>
              <w:right w:val="nil"/>
            </w:tcBorders>
            <w:tcMar/>
          </w:tcPr>
          <w:p w:rsidR="00D1642A" w:rsidP="00D1642A" w:rsidRDefault="00D1642A" w14:paraId="170BB07C" w14:textId="04CC3164">
            <w:pPr>
              <w:tabs>
                <w:tab w:val="left" w:pos="9800"/>
              </w:tabs>
              <w:spacing w:before="56" w:after="0" w:line="240" w:lineRule="auto"/>
              <w:ind w:left="90" w:right="-20"/>
              <w:rPr>
                <w:rFonts w:ascii="Times New Roman" w:hAnsi="Times New Roman" w:eastAsia="Times New Roman" w:cs="Times New Roman"/>
                <w:sz w:val="24"/>
                <w:szCs w:val="24"/>
              </w:rPr>
            </w:pPr>
            <w:r w:rsidRPr="6309B277" w:rsidR="4D7CE273">
              <w:rPr>
                <w:rFonts w:ascii="Times New Roman" w:hAnsi="Times New Roman" w:eastAsia="Times New Roman" w:cs="Times New Roman"/>
                <w:sz w:val="24"/>
                <w:szCs w:val="24"/>
                <w:u w:val="single"/>
              </w:rPr>
              <w:t>The platform will be free to use</w:t>
            </w:r>
            <w:r w:rsidRPr="6309B277" w:rsidR="6B743A3D">
              <w:rPr>
                <w:rFonts w:ascii="Times New Roman" w:hAnsi="Times New Roman" w:eastAsia="Times New Roman" w:cs="Times New Roman"/>
                <w:sz w:val="24"/>
                <w:szCs w:val="24"/>
                <w:u w:val="single"/>
              </w:rPr>
              <w:t xml:space="preserve"> for the most important, fundamental aspects, not fremium.</w:t>
            </w:r>
            <w:r>
              <w:tab/>
            </w:r>
          </w:p>
        </w:tc>
      </w:tr>
    </w:tbl>
    <w:p w:rsidR="00FF7029" w:rsidP="00FF7029" w:rsidRDefault="00FF7029" w14:paraId="22094CD7" w14:textId="77777777">
      <w:pPr>
        <w:spacing w:before="15" w:after="0" w:line="280" w:lineRule="exact"/>
        <w:rPr>
          <w:sz w:val="28"/>
          <w:szCs w:val="28"/>
        </w:rPr>
      </w:pPr>
    </w:p>
    <w:p w:rsidR="00D1642A" w:rsidP="00FF7029" w:rsidRDefault="00D1642A" w14:paraId="59D58854" w14:textId="77777777">
      <w:pPr>
        <w:spacing w:before="15" w:after="0" w:line="280" w:lineRule="exact"/>
        <w:rPr>
          <w:sz w:val="28"/>
          <w:szCs w:val="28"/>
        </w:rPr>
      </w:pPr>
    </w:p>
    <w:p w:rsidR="009D4F17" w:rsidRDefault="009D4F17" w14:paraId="6FDBEF81" w14:textId="77777777">
      <w:pPr>
        <w:spacing w:before="1" w:after="0" w:line="140" w:lineRule="exact"/>
        <w:rPr>
          <w:sz w:val="14"/>
          <w:szCs w:val="14"/>
        </w:rPr>
      </w:pPr>
    </w:p>
    <w:p w:rsidR="009D4F17" w:rsidRDefault="00C20A69" w14:paraId="638024C4" w14:textId="2B3C49C9">
      <w:pPr>
        <w:tabs>
          <w:tab w:val="left" w:pos="6800"/>
        </w:tabs>
        <w:spacing w:before="23" w:after="0" w:line="357" w:lineRule="auto"/>
        <w:ind w:left="108" w:right="357"/>
        <w:rPr>
          <w:rFonts w:ascii="Times New Roman" w:hAnsi="Times New Roman" w:eastAsia="Times New Roman" w:cs="Times New Roman"/>
          <w:sz w:val="28"/>
          <w:szCs w:val="28"/>
        </w:rPr>
      </w:pPr>
      <w:r w:rsidR="00C20A69">
        <w:rPr>
          <w:rFonts w:ascii="Times New Roman" w:hAnsi="Times New Roman" w:eastAsia="Times New Roman" w:cs="Times New Roman"/>
          <w:b w:val="1"/>
          <w:bCs w:val="1"/>
          <w:sz w:val="28"/>
          <w:szCs w:val="28"/>
        </w:rPr>
        <w:t>STEP</w:t>
      </w:r>
      <w:r w:rsidR="00C20A69">
        <w:rPr>
          <w:rFonts w:ascii="Times New Roman" w:hAnsi="Times New Roman" w:eastAsia="Times New Roman" w:cs="Times New Roman"/>
          <w:b w:val="1"/>
          <w:bCs w:val="1"/>
          <w:spacing w:val="-7"/>
          <w:sz w:val="28"/>
          <w:szCs w:val="28"/>
        </w:rPr>
        <w:t xml:space="preserve"> </w:t>
      </w:r>
      <w:r w:rsidR="00FF7029">
        <w:rPr>
          <w:rFonts w:ascii="Times New Roman" w:hAnsi="Times New Roman" w:eastAsia="Times New Roman" w:cs="Times New Roman"/>
          <w:b w:val="1"/>
          <w:bCs w:val="1"/>
          <w:sz w:val="28"/>
          <w:szCs w:val="28"/>
        </w:rPr>
        <w:t>3</w:t>
      </w:r>
      <w:r w:rsidR="00C20A69">
        <w:rPr>
          <w:rFonts w:ascii="Times New Roman" w:hAnsi="Times New Roman" w:eastAsia="Times New Roman" w:cs="Times New Roman"/>
          <w:b w:val="1"/>
          <w:bCs w:val="1"/>
          <w:spacing w:val="-1"/>
          <w:sz w:val="28"/>
          <w:szCs w:val="28"/>
        </w:rPr>
        <w:t xml:space="preserve"> </w:t>
      </w:r>
      <w:r w:rsidR="00C20A69">
        <w:rPr>
          <w:rFonts w:ascii="Times New Roman" w:hAnsi="Times New Roman" w:eastAsia="Times New Roman" w:cs="Times New Roman"/>
          <w:b w:val="1"/>
          <w:bCs w:val="1"/>
          <w:sz w:val="28"/>
          <w:szCs w:val="28"/>
        </w:rPr>
        <w:t>-</w:t>
      </w:r>
      <w:r w:rsidR="00C20A69">
        <w:rPr>
          <w:rFonts w:ascii="Times New Roman" w:hAnsi="Times New Roman" w:eastAsia="Times New Roman" w:cs="Times New Roman"/>
          <w:b w:val="1"/>
          <w:bCs w:val="1"/>
          <w:spacing w:val="-1"/>
          <w:sz w:val="28"/>
          <w:szCs w:val="28"/>
        </w:rPr>
        <w:t xml:space="preserve"> </w:t>
      </w:r>
      <w:r w:rsidR="00C20A69">
        <w:rPr>
          <w:rFonts w:ascii="Times New Roman" w:hAnsi="Times New Roman" w:eastAsia="Times New Roman" w:cs="Times New Roman"/>
          <w:b w:val="1"/>
          <w:bCs w:val="1"/>
          <w:sz w:val="28"/>
          <w:szCs w:val="28"/>
        </w:rPr>
        <w:t>Identify</w:t>
      </w:r>
      <w:r w:rsidR="00C20A69">
        <w:rPr>
          <w:rFonts w:ascii="Times New Roman" w:hAnsi="Times New Roman" w:eastAsia="Times New Roman" w:cs="Times New Roman"/>
          <w:b w:val="1"/>
          <w:bCs w:val="1"/>
          <w:spacing w:val="-9"/>
          <w:sz w:val="28"/>
          <w:szCs w:val="28"/>
        </w:rPr>
        <w:t xml:space="preserve"> </w:t>
      </w:r>
      <w:r w:rsidR="005E1EC9">
        <w:rPr>
          <w:rFonts w:ascii="Times New Roman" w:hAnsi="Times New Roman" w:eastAsia="Times New Roman" w:cs="Times New Roman"/>
          <w:b w:val="1"/>
          <w:bCs w:val="1"/>
          <w:sz w:val="28"/>
          <w:szCs w:val="28"/>
        </w:rPr>
        <w:t xml:space="preserve">Weaknesses</w:t>
      </w:r>
      <w:r w:rsidR="0992E26F">
        <w:rPr>
          <w:rFonts w:ascii="Times New Roman" w:hAnsi="Times New Roman" w:eastAsia="Times New Roman" w:cs="Times New Roman"/>
          <w:b w:val="1"/>
          <w:bCs w:val="1"/>
          <w:sz w:val="28"/>
          <w:szCs w:val="28"/>
        </w:rPr>
        <w:t xml:space="preserve">/Threats</w:t>
      </w:r>
      <w:r w:rsidR="005E1EC9">
        <w:rPr>
          <w:rFonts w:ascii="Times New Roman" w:hAnsi="Times New Roman" w:eastAsia="Times New Roman" w:cs="Times New Roman"/>
          <w:b w:val="1"/>
          <w:bCs w:val="1"/>
          <w:sz w:val="28"/>
          <w:szCs w:val="28"/>
        </w:rPr>
        <w:t xml:space="preserve"> </w:t>
      </w:r>
      <w:r w:rsidR="00C20A69">
        <w:rPr>
          <w:rFonts w:ascii="Times New Roman" w:hAnsi="Times New Roman" w:eastAsia="Times New Roman" w:cs="Times New Roman"/>
        </w:rPr>
        <w:t>(Consider</w:t>
      </w:r>
      <w:r w:rsidR="00C20A69">
        <w:rPr>
          <w:rFonts w:ascii="Times New Roman" w:hAnsi="Times New Roman" w:eastAsia="Times New Roman" w:cs="Times New Roman"/>
          <w:spacing w:val="-9"/>
        </w:rPr>
        <w:t xml:space="preserve"> </w:t>
      </w:r>
      <w:r w:rsidR="00C20A69">
        <w:rPr>
          <w:rFonts w:ascii="Times New Roman" w:hAnsi="Times New Roman" w:eastAsia="Times New Roman" w:cs="Times New Roman"/>
        </w:rPr>
        <w:t>any</w:t>
      </w:r>
      <w:r w:rsidR="00C20A69">
        <w:rPr>
          <w:rFonts w:ascii="Times New Roman" w:hAnsi="Times New Roman" w:eastAsia="Times New Roman" w:cs="Times New Roman"/>
          <w:spacing w:val="-1"/>
        </w:rPr>
        <w:t xml:space="preserve"> </w:t>
      </w:r>
      <w:r w:rsidR="00C20A69">
        <w:rPr>
          <w:rFonts w:ascii="Times New Roman" w:hAnsi="Times New Roman" w:eastAsia="Times New Roman" w:cs="Times New Roman"/>
        </w:rPr>
        <w:t>potential</w:t>
      </w:r>
      <w:r w:rsidR="00C20A69">
        <w:rPr>
          <w:rFonts w:ascii="Times New Roman" w:hAnsi="Times New Roman" w:eastAsia="Times New Roman" w:cs="Times New Roman"/>
          <w:spacing w:val="-8"/>
        </w:rPr>
        <w:t xml:space="preserve"> </w:t>
      </w:r>
      <w:r w:rsidR="00C20A69">
        <w:rPr>
          <w:rFonts w:ascii="Times New Roman" w:hAnsi="Times New Roman" w:eastAsia="Times New Roman" w:cs="Times New Roman"/>
        </w:rPr>
        <w:t>issues</w:t>
      </w:r>
      <w:r w:rsidR="00C20A69">
        <w:rPr>
          <w:rFonts w:ascii="Times New Roman" w:hAnsi="Times New Roman" w:eastAsia="Times New Roman" w:cs="Times New Roman"/>
          <w:spacing w:val="-5"/>
        </w:rPr>
        <w:t xml:space="preserve"> </w:t>
      </w:r>
      <w:r w:rsidR="00C20A69">
        <w:rPr>
          <w:rFonts w:ascii="Times New Roman" w:hAnsi="Times New Roman" w:eastAsia="Times New Roman" w:cs="Times New Roman"/>
        </w:rPr>
        <w:t>that</w:t>
      </w:r>
      <w:r w:rsidR="00C20A69">
        <w:rPr>
          <w:rFonts w:ascii="Times New Roman" w:hAnsi="Times New Roman" w:eastAsia="Times New Roman" w:cs="Times New Roman"/>
          <w:spacing w:val="-1"/>
        </w:rPr>
        <w:t xml:space="preserve"> </w:t>
      </w:r>
      <w:r w:rsidR="00C20A69">
        <w:rPr>
          <w:rFonts w:ascii="Times New Roman" w:hAnsi="Times New Roman" w:eastAsia="Times New Roman" w:cs="Times New Roman"/>
          <w:spacing w:val="-2"/>
        </w:rPr>
        <w:t>m</w:t>
      </w:r>
      <w:r w:rsidR="00C20A69">
        <w:rPr>
          <w:rFonts w:ascii="Times New Roman" w:hAnsi="Times New Roman" w:eastAsia="Times New Roman" w:cs="Times New Roman"/>
        </w:rPr>
        <w:t>ay jeopardize</w:t>
      </w:r>
      <w:r w:rsidR="00C20A69">
        <w:rPr>
          <w:rFonts w:ascii="Times New Roman" w:hAnsi="Times New Roman" w:eastAsia="Times New Roman" w:cs="Times New Roman"/>
          <w:spacing w:val="-9"/>
        </w:rPr>
        <w:t xml:space="preserve"> </w:t>
      </w:r>
      <w:r w:rsidR="005E1EC9">
        <w:rPr>
          <w:rFonts w:ascii="Times New Roman" w:hAnsi="Times New Roman" w:eastAsia="Times New Roman" w:cs="Times New Roman"/>
          <w:spacing w:val="-9"/>
        </w:rPr>
        <w:t>the</w:t>
      </w:r>
      <w:r w:rsidR="00C20A69">
        <w:rPr>
          <w:rFonts w:ascii="Times New Roman" w:hAnsi="Times New Roman" w:eastAsia="Times New Roman" w:cs="Times New Roman"/>
          <w:spacing w:val="-4"/>
        </w:rPr>
        <w:t xml:space="preserve"> </w:t>
      </w:r>
      <w:r w:rsidR="00C20A69">
        <w:rPr>
          <w:rFonts w:ascii="Times New Roman" w:hAnsi="Times New Roman" w:eastAsia="Times New Roman" w:cs="Times New Roman"/>
        </w:rPr>
        <w:t>venture</w:t>
      </w:r>
      <w:r w:rsidR="00C20A69">
        <w:rPr>
          <w:rFonts w:ascii="Times New Roman" w:hAnsi="Times New Roman" w:eastAsia="Times New Roman" w:cs="Times New Roman"/>
          <w:sz w:val="28"/>
          <w:szCs w:val="28"/>
        </w:rPr>
        <w:t>)</w:t>
      </w:r>
    </w:p>
    <w:p w:rsidR="009D4F17" w:rsidRDefault="009D4F17" w14:paraId="460F6B9D" w14:textId="77777777">
      <w:pPr>
        <w:spacing w:after="0" w:line="140" w:lineRule="exact"/>
        <w:rPr>
          <w:sz w:val="14"/>
          <w:szCs w:val="14"/>
        </w:rPr>
      </w:pPr>
    </w:p>
    <w:p w:rsidR="005E1EC9" w:rsidP="6309B277" w:rsidRDefault="005054F2" w14:paraId="58A03BE7" w14:textId="61BF91F6">
      <w:pPr>
        <w:pStyle w:val="ListParagraph"/>
        <w:numPr>
          <w:ilvl w:val="0"/>
          <w:numId w:val="3"/>
        </w:numPr>
        <w:rPr/>
      </w:pPr>
      <w:r w:rsidR="159ECD1F">
        <w:rPr/>
        <w:t>Users may be unwilling to move activity to a new platform</w:t>
      </w:r>
    </w:p>
    <w:p w:rsidR="159ECD1F" w:rsidP="6309B277" w:rsidRDefault="159ECD1F" w14:paraId="0DD7AFDE" w14:textId="498D7554">
      <w:pPr>
        <w:pStyle w:val="ListParagraph"/>
        <w:numPr>
          <w:ilvl w:val="0"/>
          <w:numId w:val="3"/>
        </w:numPr>
        <w:rPr/>
      </w:pPr>
      <w:r w:rsidR="159ECD1F">
        <w:rPr/>
        <w:t>It could be difficult to get enough initial users for the partner concept to work</w:t>
      </w:r>
    </w:p>
    <w:p w:rsidR="26503411" w:rsidP="6309B277" w:rsidRDefault="26503411" w14:paraId="1BF38DF3" w14:textId="6B521140">
      <w:pPr>
        <w:pStyle w:val="ListParagraph"/>
        <w:numPr>
          <w:ilvl w:val="0"/>
          <w:numId w:val="3"/>
        </w:numPr>
        <w:rPr/>
      </w:pPr>
      <w:r w:rsidR="26503411">
        <w:rPr/>
        <w:t>The well-established platforms offer most of the features already so may not seem worth it to move</w:t>
      </w:r>
    </w:p>
    <w:p w:rsidR="005E1EC9" w:rsidP="005E1EC9" w:rsidRDefault="005E1EC9" w14:paraId="6E5B278B" w14:textId="77777777">
      <w:pPr>
        <w:spacing w:after="0" w:line="240" w:lineRule="auto"/>
        <w:ind w:left="108" w:right="-20"/>
        <w:rPr>
          <w:rFonts w:ascii="Times New Roman" w:hAnsi="Times New Roman" w:eastAsia="Times New Roman" w:cs="Times New Roman"/>
          <w:b/>
          <w:bCs/>
          <w:sz w:val="28"/>
          <w:szCs w:val="28"/>
        </w:rPr>
      </w:pPr>
    </w:p>
    <w:p w:rsidR="005E1EC9" w:rsidP="005E1EC9" w:rsidRDefault="005E1EC9" w14:paraId="3A08E03B" w14:textId="77777777">
      <w:pPr>
        <w:spacing w:after="0" w:line="240" w:lineRule="auto"/>
        <w:ind w:left="108" w:right="-20"/>
        <w:rPr>
          <w:rFonts w:ascii="Times New Roman" w:hAnsi="Times New Roman" w:eastAsia="Times New Roman" w:cs="Times New Roman"/>
          <w:b/>
          <w:bCs/>
          <w:sz w:val="28"/>
          <w:szCs w:val="28"/>
        </w:rPr>
      </w:pPr>
    </w:p>
    <w:p w:rsidR="005E1EC9" w:rsidP="005E1EC9" w:rsidRDefault="005E1EC9" w14:paraId="018EFE18" w14:textId="77777777">
      <w:pPr>
        <w:spacing w:after="0" w:line="240" w:lineRule="auto"/>
        <w:ind w:left="108" w:right="-20"/>
        <w:rPr>
          <w:rFonts w:ascii="Times New Roman" w:hAnsi="Times New Roman" w:eastAsia="Times New Roman" w:cs="Times New Roman"/>
          <w:b/>
          <w:bCs/>
          <w:sz w:val="28"/>
          <w:szCs w:val="28"/>
        </w:rPr>
      </w:pPr>
    </w:p>
    <w:p w:rsidR="00D1642A" w:rsidP="00FF7029" w:rsidRDefault="00D1642A" w14:paraId="65B69D35" w14:textId="77777777">
      <w:pPr>
        <w:spacing w:after="0" w:line="240" w:lineRule="auto"/>
        <w:ind w:left="108" w:right="-20"/>
        <w:rPr>
          <w:rFonts w:ascii="Times New Roman" w:hAnsi="Times New Roman" w:eastAsia="Times New Roman" w:cs="Times New Roman"/>
          <w:sz w:val="24"/>
          <w:szCs w:val="24"/>
        </w:rPr>
      </w:pPr>
    </w:p>
    <w:p w:rsidRPr="00C20A69" w:rsidR="00FF7029" w:rsidP="00C20A69" w:rsidRDefault="00FF7029" w14:paraId="29B9E6D4" w14:textId="77777777">
      <w:pPr>
        <w:spacing w:before="23" w:after="0" w:line="316" w:lineRule="exact"/>
        <w:ind w:left="108" w:right="-20"/>
        <w:rPr>
          <w:rFonts w:ascii="Times New Roman" w:hAnsi="Times New Roman" w:eastAsia="Times New Roman" w:cs="Times New Roman"/>
          <w:position w:val="-1"/>
          <w:sz w:val="28"/>
          <w:szCs w:val="28"/>
        </w:rPr>
      </w:pPr>
      <w:r w:rsidRPr="00C20A69">
        <w:rPr>
          <w:rFonts w:ascii="Times New Roman" w:hAnsi="Times New Roman" w:eastAsia="Times New Roman" w:cs="Times New Roman"/>
          <w:position w:val="-1"/>
          <w:sz w:val="28"/>
          <w:szCs w:val="28"/>
        </w:rPr>
        <w:t>The Feasibility Study completed allows you to make an informed evaluation about the business idea</w:t>
      </w:r>
      <w:r w:rsidR="00473CF2">
        <w:rPr>
          <w:rFonts w:ascii="Times New Roman" w:hAnsi="Times New Roman" w:eastAsia="Times New Roman" w:cs="Times New Roman"/>
          <w:position w:val="-1"/>
          <w:sz w:val="28"/>
          <w:szCs w:val="28"/>
        </w:rPr>
        <w:t>.</w:t>
      </w:r>
    </w:p>
    <w:p w:rsidRPr="00C20A69" w:rsidR="00FF7029" w:rsidP="00C20A69" w:rsidRDefault="00FF7029" w14:paraId="5BD91986" w14:textId="77777777">
      <w:pPr>
        <w:spacing w:before="23" w:after="0" w:line="316" w:lineRule="exact"/>
        <w:ind w:left="108" w:right="-20"/>
        <w:rPr>
          <w:rFonts w:ascii="Times New Roman" w:hAnsi="Times New Roman" w:eastAsia="Times New Roman" w:cs="Times New Roman"/>
          <w:position w:val="-1"/>
          <w:sz w:val="28"/>
          <w:szCs w:val="28"/>
        </w:rPr>
      </w:pPr>
    </w:p>
    <w:p w:rsidRPr="00C20A69" w:rsidR="00FF7029" w:rsidP="6309B277" w:rsidRDefault="00FF7029" w14:paraId="31E3BF02" w14:textId="759CE312">
      <w:pPr>
        <w:spacing w:before="23" w:after="0" w:line="316" w:lineRule="exact"/>
        <w:ind w:left="108" w:right="-20"/>
        <w:rPr>
          <w:rFonts w:ascii="Times New Roman" w:hAnsi="Times New Roman" w:eastAsia="Times New Roman" w:cs="Times New Roman"/>
          <w:sz w:val="28"/>
          <w:szCs w:val="28"/>
        </w:rPr>
      </w:pPr>
      <w:r w:rsidRPr="00C20A69" w:rsidR="00FF7029">
        <w:rPr>
          <w:rFonts w:ascii="Times New Roman" w:hAnsi="Times New Roman" w:eastAsia="Times New Roman" w:cs="Times New Roman"/>
          <w:position w:val="-1"/>
          <w:sz w:val="28"/>
          <w:szCs w:val="28"/>
        </w:rPr>
        <w:t>•</w:t>
      </w:r>
      <w:r w:rsidRPr="00C20A69">
        <w:rPr>
          <w:rFonts w:ascii="Times New Roman" w:hAnsi="Times New Roman" w:eastAsia="Times New Roman" w:cs="Times New Roman"/>
          <w:position w:val="-1"/>
          <w:sz w:val="28"/>
          <w:szCs w:val="28"/>
        </w:rPr>
        <w:tab/>
      </w:r>
      <w:proofErr w:type="gramStart"/>
      <w:r w:rsidR="00473CF2">
        <w:rPr>
          <w:rFonts w:ascii="Times New Roman" w:hAnsi="Times New Roman" w:eastAsia="Times New Roman" w:cs="Times New Roman"/>
          <w:position w:val="-1"/>
          <w:sz w:val="28"/>
          <w:szCs w:val="28"/>
        </w:rPr>
        <w:t xml:space="preserve">Weight</w:t>
      </w:r>
      <w:proofErr w:type="gramEnd"/>
      <w:r w:rsidR="00473CF2">
        <w:rPr>
          <w:rFonts w:ascii="Times New Roman" w:hAnsi="Times New Roman" w:eastAsia="Times New Roman" w:cs="Times New Roman"/>
          <w:position w:val="-1"/>
          <w:sz w:val="28"/>
          <w:szCs w:val="28"/>
        </w:rPr>
        <w:t xml:space="preserve"> up the Pros and Cons of the </w:t>
      </w:r>
      <w:r w:rsidRPr="00C20A69" w:rsidR="00FF7029">
        <w:rPr>
          <w:rFonts w:ascii="Times New Roman" w:hAnsi="Times New Roman" w:eastAsia="Times New Roman" w:cs="Times New Roman"/>
          <w:position w:val="-1"/>
          <w:sz w:val="28"/>
          <w:szCs w:val="28"/>
        </w:rPr>
        <w:t>product</w:t>
      </w:r>
      <w:r w:rsidR="00473CF2">
        <w:rPr>
          <w:rFonts w:ascii="Times New Roman" w:hAnsi="Times New Roman" w:eastAsia="Times New Roman" w:cs="Times New Roman"/>
          <w:position w:val="-1"/>
          <w:sz w:val="28"/>
          <w:szCs w:val="28"/>
        </w:rPr>
        <w:t>.  Is this a good business innovation</w:t>
      </w:r>
      <w:r w:rsidRPr="00C20A69" w:rsidR="00FF7029">
        <w:rPr>
          <w:rFonts w:ascii="Times New Roman" w:hAnsi="Times New Roman" w:eastAsia="Times New Roman" w:cs="Times New Roman"/>
          <w:position w:val="-1"/>
          <w:sz w:val="28"/>
          <w:szCs w:val="28"/>
        </w:rPr>
        <w:t>?</w:t>
      </w:r>
    </w:p>
    <w:p w:rsidRPr="00C20A69" w:rsidR="00FF7029" w:rsidP="6309B277" w:rsidRDefault="00FF7029" w14:paraId="1026FE51" w14:textId="2FE4CB90">
      <w:pPr>
        <w:pStyle w:val="Normal"/>
        <w:spacing w:before="23" w:after="0" w:line="316" w:lineRule="exact"/>
        <w:ind w:left="108" w:right="-20"/>
        <w:rPr>
          <w:rFonts w:ascii="Times New Roman" w:hAnsi="Times New Roman" w:eastAsia="Times New Roman" w:cs="Times New Roman"/>
          <w:sz w:val="28"/>
          <w:szCs w:val="28"/>
        </w:rPr>
      </w:pPr>
    </w:p>
    <w:p w:rsidRPr="00C20A69" w:rsidR="00FF7029" w:rsidP="6309B277" w:rsidRDefault="00FF7029" w14:paraId="4E08F993" w14:textId="3FE3ECDF">
      <w:pPr>
        <w:pStyle w:val="Normal"/>
        <w:spacing w:before="23" w:after="0" w:line="316" w:lineRule="exact"/>
        <w:ind w:left="108" w:right="-20"/>
        <w:rPr>
          <w:rFonts w:ascii="Times New Roman" w:hAnsi="Times New Roman" w:eastAsia="Times New Roman" w:cs="Times New Roman"/>
          <w:position w:val="-1"/>
          <w:sz w:val="28"/>
          <w:szCs w:val="28"/>
        </w:rPr>
      </w:pPr>
      <w:r w:rsidRPr="6309B277" w:rsidR="500C545F">
        <w:rPr>
          <w:rFonts w:ascii="Times New Roman" w:hAnsi="Times New Roman" w:eastAsia="Times New Roman" w:cs="Times New Roman"/>
          <w:sz w:val="28"/>
          <w:szCs w:val="28"/>
        </w:rPr>
        <w:t>With the initial focus on language and then general hobbies (not general study) it offers a great platform for users to get serious about their pro</w:t>
      </w:r>
      <w:r w:rsidRPr="6309B277" w:rsidR="4A29F01D">
        <w:rPr>
          <w:rFonts w:ascii="Times New Roman" w:hAnsi="Times New Roman" w:eastAsia="Times New Roman" w:cs="Times New Roman"/>
          <w:sz w:val="28"/>
          <w:szCs w:val="28"/>
        </w:rPr>
        <w:t xml:space="preserve">jects and be a part of a community. The niche features are what makes it innovative. </w:t>
      </w:r>
    </w:p>
    <w:sectPr w:rsidRPr="00C20A69" w:rsidR="00FF7029" w:rsidSect="005E1EC9">
      <w:pgSz w:w="12240" w:h="15840" w:orient="portrait"/>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4095" w:rsidRDefault="00C54095" w14:paraId="19AAA0EE" w14:textId="77777777">
      <w:pPr>
        <w:spacing w:after="0" w:line="240" w:lineRule="auto"/>
      </w:pPr>
      <w:r>
        <w:separator/>
      </w:r>
    </w:p>
  </w:endnote>
  <w:endnote w:type="continuationSeparator" w:id="0">
    <w:p w:rsidR="00C54095" w:rsidRDefault="00C54095" w14:paraId="286614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9D4F17" w:rsidRDefault="005054F2" w14:paraId="3B54B1A4" w14:textId="6B3FFB10">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F17" w:rsidRDefault="00C20A69" w14:paraId="3BE338F6" w14:textId="77777777">
                          <w:pPr>
                            <w:spacing w:after="0" w:line="269" w:lineRule="exact"/>
                            <w:ind w:left="40" w:right="-20"/>
                            <w:rPr>
                              <w:rFonts w:ascii="Times New Roman" w:hAnsi="Times New Roman" w:eastAsia="Times New Roman" w:cs="Times New Roman"/>
                              <w:sz w:val="24"/>
                              <w:szCs w:val="24"/>
                            </w:rPr>
                          </w:pPr>
                          <w:r>
                            <w:fldChar w:fldCharType="begin"/>
                          </w:r>
                          <w:r>
                            <w:rPr>
                              <w:rFonts w:ascii="Times New Roman" w:hAnsi="Times New Roman" w:eastAsia="Times New Roman" w:cs="Times New Roman"/>
                              <w:sz w:val="24"/>
                              <w:szCs w:val="24"/>
                            </w:rPr>
                            <w:instrText xml:space="preserve"> PAGE </w:instrText>
                          </w:r>
                          <w:r>
                            <w:fldChar w:fldCharType="separate"/>
                          </w:r>
                          <w:r w:rsidR="00473CF2">
                            <w:rPr>
                              <w:rFonts w:ascii="Times New Roman" w:hAnsi="Times New Roman" w:eastAsia="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302AFB9">
              <v:stroke joinstyle="miter"/>
              <v:path gradientshapeok="t" o:connecttype="rect"/>
            </v:shapetype>
            <v:shape id="Text Box 1" style="position:absolute;margin-left:566.5pt;margin-top:769.95pt;width:10.3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">
              <v:textbox inset="0,0,0,0">
                <w:txbxContent>
                  <w:p w:rsidR="009D4F17" w:rsidRDefault="00C20A69" w14:paraId="3BE338F6" w14:textId="77777777">
                    <w:pPr>
                      <w:spacing w:after="0" w:line="269" w:lineRule="exact"/>
                      <w:ind w:left="40" w:right="-20"/>
                      <w:rPr>
                        <w:rFonts w:ascii="Times New Roman" w:hAnsi="Times New Roman" w:eastAsia="Times New Roman" w:cs="Times New Roman"/>
                        <w:sz w:val="24"/>
                        <w:szCs w:val="24"/>
                      </w:rPr>
                    </w:pPr>
                    <w:r>
                      <w:fldChar w:fldCharType="begin"/>
                    </w:r>
                    <w:r>
                      <w:rPr>
                        <w:rFonts w:ascii="Times New Roman" w:hAnsi="Times New Roman" w:eastAsia="Times New Roman" w:cs="Times New Roman"/>
                        <w:sz w:val="24"/>
                        <w:szCs w:val="24"/>
                      </w:rPr>
                      <w:instrText xml:space="preserve"> PAGE </w:instrText>
                    </w:r>
                    <w:r>
                      <w:fldChar w:fldCharType="separate"/>
                    </w:r>
                    <w:r w:rsidR="00473CF2">
                      <w:rPr>
                        <w:rFonts w:ascii="Times New Roman" w:hAnsi="Times New Roman" w:eastAsia="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4095" w:rsidRDefault="00C54095" w14:paraId="638A23CA" w14:textId="77777777">
      <w:pPr>
        <w:spacing w:after="0" w:line="240" w:lineRule="auto"/>
      </w:pPr>
      <w:r>
        <w:separator/>
      </w:r>
    </w:p>
  </w:footnote>
  <w:footnote w:type="continuationSeparator" w:id="0">
    <w:p w:rsidR="00C54095" w:rsidRDefault="00C54095" w14:paraId="2252671D"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3">
    <w:nsid w:val="3c2b51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1915d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0318b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12160E"/>
    <w:rsid w:val="002F37FF"/>
    <w:rsid w:val="00473CF2"/>
    <w:rsid w:val="004DCD32"/>
    <w:rsid w:val="005054F2"/>
    <w:rsid w:val="005E1EC9"/>
    <w:rsid w:val="009D4F17"/>
    <w:rsid w:val="00C04561"/>
    <w:rsid w:val="00C20A69"/>
    <w:rsid w:val="00C45C5B"/>
    <w:rsid w:val="00C54095"/>
    <w:rsid w:val="00D1642A"/>
    <w:rsid w:val="00FF7029"/>
    <w:rsid w:val="01D3DCB1"/>
    <w:rsid w:val="028F029C"/>
    <w:rsid w:val="02F3C561"/>
    <w:rsid w:val="0407FA22"/>
    <w:rsid w:val="0555E644"/>
    <w:rsid w:val="05CED8C9"/>
    <w:rsid w:val="06383305"/>
    <w:rsid w:val="063D7E71"/>
    <w:rsid w:val="06F1D126"/>
    <w:rsid w:val="071C8795"/>
    <w:rsid w:val="0776191E"/>
    <w:rsid w:val="08B857F6"/>
    <w:rsid w:val="08FDF72D"/>
    <w:rsid w:val="0992E26F"/>
    <w:rsid w:val="0A1A411D"/>
    <w:rsid w:val="0A251A27"/>
    <w:rsid w:val="0A542857"/>
    <w:rsid w:val="0A903A25"/>
    <w:rsid w:val="0BEFF8B8"/>
    <w:rsid w:val="0CFA3E27"/>
    <w:rsid w:val="0E77F23E"/>
    <w:rsid w:val="0EEF677C"/>
    <w:rsid w:val="0F5B34CF"/>
    <w:rsid w:val="0FA855B2"/>
    <w:rsid w:val="0FFD3EB4"/>
    <w:rsid w:val="1066FBC7"/>
    <w:rsid w:val="1204EB61"/>
    <w:rsid w:val="125F3A3C"/>
    <w:rsid w:val="12786299"/>
    <w:rsid w:val="12CC18F8"/>
    <w:rsid w:val="13FB0A9D"/>
    <w:rsid w:val="159ECD1F"/>
    <w:rsid w:val="15A09FBC"/>
    <w:rsid w:val="16D6726C"/>
    <w:rsid w:val="16DC5E80"/>
    <w:rsid w:val="18388432"/>
    <w:rsid w:val="18D66946"/>
    <w:rsid w:val="1A7239A7"/>
    <w:rsid w:val="1CC82A97"/>
    <w:rsid w:val="1D3FCB2F"/>
    <w:rsid w:val="1E03E63D"/>
    <w:rsid w:val="1E13DFB8"/>
    <w:rsid w:val="20915718"/>
    <w:rsid w:val="217301BD"/>
    <w:rsid w:val="217BF63D"/>
    <w:rsid w:val="2317C69E"/>
    <w:rsid w:val="24191BED"/>
    <w:rsid w:val="2636808F"/>
    <w:rsid w:val="264F6760"/>
    <w:rsid w:val="26503411"/>
    <w:rsid w:val="28BB7C76"/>
    <w:rsid w:val="2C242DD2"/>
    <w:rsid w:val="2C595C04"/>
    <w:rsid w:val="2CC94B44"/>
    <w:rsid w:val="2E27920E"/>
    <w:rsid w:val="2ECA04FB"/>
    <w:rsid w:val="2F257FA5"/>
    <w:rsid w:val="32523B00"/>
    <w:rsid w:val="32F085F5"/>
    <w:rsid w:val="33C65096"/>
    <w:rsid w:val="33E7092A"/>
    <w:rsid w:val="34629346"/>
    <w:rsid w:val="362FDBFC"/>
    <w:rsid w:val="36C76083"/>
    <w:rsid w:val="3711BE83"/>
    <w:rsid w:val="373277B1"/>
    <w:rsid w:val="374025C0"/>
    <w:rsid w:val="376271EB"/>
    <w:rsid w:val="3779A354"/>
    <w:rsid w:val="395C0AA1"/>
    <w:rsid w:val="3A99B523"/>
    <w:rsid w:val="3AC129F1"/>
    <w:rsid w:val="3B5FF374"/>
    <w:rsid w:val="3C3AFC1B"/>
    <w:rsid w:val="3DA933D9"/>
    <w:rsid w:val="3DAF6744"/>
    <w:rsid w:val="3F9C9200"/>
    <w:rsid w:val="4061E566"/>
    <w:rsid w:val="4282D867"/>
    <w:rsid w:val="4348C857"/>
    <w:rsid w:val="443C1173"/>
    <w:rsid w:val="44DA5FEA"/>
    <w:rsid w:val="4520D325"/>
    <w:rsid w:val="453A710F"/>
    <w:rsid w:val="48543228"/>
    <w:rsid w:val="49F36F3A"/>
    <w:rsid w:val="4A29F01D"/>
    <w:rsid w:val="4A5B0315"/>
    <w:rsid w:val="4AC3BE2C"/>
    <w:rsid w:val="4D7CE273"/>
    <w:rsid w:val="4E83564D"/>
    <w:rsid w:val="500151D4"/>
    <w:rsid w:val="500C545F"/>
    <w:rsid w:val="50331810"/>
    <w:rsid w:val="51D92FF0"/>
    <w:rsid w:val="524F28F8"/>
    <w:rsid w:val="5338F296"/>
    <w:rsid w:val="54A8876B"/>
    <w:rsid w:val="555CD18D"/>
    <w:rsid w:val="55DBE33A"/>
    <w:rsid w:val="5629E4D4"/>
    <w:rsid w:val="56709358"/>
    <w:rsid w:val="5753626B"/>
    <w:rsid w:val="57AC8CD8"/>
    <w:rsid w:val="5822CBD4"/>
    <w:rsid w:val="58C79840"/>
    <w:rsid w:val="59DF2FD0"/>
    <w:rsid w:val="5AE7C2D7"/>
    <w:rsid w:val="5BFC58C7"/>
    <w:rsid w:val="5C036182"/>
    <w:rsid w:val="5C7FFDFB"/>
    <w:rsid w:val="5C9E2F56"/>
    <w:rsid w:val="5D1EADAF"/>
    <w:rsid w:val="5EE27DA2"/>
    <w:rsid w:val="5F25D524"/>
    <w:rsid w:val="5F33303B"/>
    <w:rsid w:val="5FAA0C61"/>
    <w:rsid w:val="61BB3385"/>
    <w:rsid w:val="62473211"/>
    <w:rsid w:val="62610980"/>
    <w:rsid w:val="6309B277"/>
    <w:rsid w:val="642426BA"/>
    <w:rsid w:val="656896C6"/>
    <w:rsid w:val="659C2E4B"/>
    <w:rsid w:val="65F71C69"/>
    <w:rsid w:val="67ED3FFA"/>
    <w:rsid w:val="689E96CE"/>
    <w:rsid w:val="690D4FC7"/>
    <w:rsid w:val="6B415D37"/>
    <w:rsid w:val="6B743A3D"/>
    <w:rsid w:val="6BA7D84D"/>
    <w:rsid w:val="6D1F6200"/>
    <w:rsid w:val="6DA81613"/>
    <w:rsid w:val="6DD44089"/>
    <w:rsid w:val="6EBB3261"/>
    <w:rsid w:val="73483725"/>
    <w:rsid w:val="738FD258"/>
    <w:rsid w:val="73E880CD"/>
    <w:rsid w:val="74A4ADC6"/>
    <w:rsid w:val="76BD4FC6"/>
    <w:rsid w:val="774EF859"/>
    <w:rsid w:val="778AF6CA"/>
    <w:rsid w:val="7792C058"/>
    <w:rsid w:val="79660F22"/>
    <w:rsid w:val="799173D6"/>
    <w:rsid w:val="7A7A1357"/>
    <w:rsid w:val="7C1C44BF"/>
    <w:rsid w:val="7D029E93"/>
    <w:rsid w:val="7DF8F13C"/>
    <w:rsid w:val="7E05067C"/>
    <w:rsid w:val="7E9E6EF4"/>
    <w:rsid w:val="7FFE96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EECE"/>
  <w15:docId w15:val="{E0723CD1-8FEB-4086-A743-F6206A8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102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 Type="http://schemas.openxmlformats.org/officeDocument/2006/relationships/numbering" Target="numbering.xml" Id="R6e54ce2d65da4f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6" ma:contentTypeDescription="Create a new document." ma:contentTypeScope="" ma:versionID="7bb972948696748661606df725b7bbbb">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59e56d46e63c0992486ec6c147878d24"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8F1D3-014C-40E9-84B5-EC3740DEBC9C}"/>
</file>

<file path=customXml/itemProps2.xml><?xml version="1.0" encoding="utf-8"?>
<ds:datastoreItem xmlns:ds="http://schemas.openxmlformats.org/officeDocument/2006/customXml" ds:itemID="{286B5D1F-270C-40F1-B958-9AD66A6C3827}"/>
</file>

<file path=customXml/itemProps3.xml><?xml version="1.0" encoding="utf-8"?>
<ds:datastoreItem xmlns:ds="http://schemas.openxmlformats.org/officeDocument/2006/customXml" ds:itemID="{556FB2CD-C290-4170-8B82-7CB085F326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Fill in the blanks Feas Study-050807-jhs _2_</dc:title>
  <dc:creator>lbenton</dc:creator>
  <lastModifiedBy>India Heath (Student)</lastModifiedBy>
  <revision>11</revision>
  <dcterms:created xsi:type="dcterms:W3CDTF">2020-10-15T13:53:00.0000000Z</dcterms:created>
  <dcterms:modified xsi:type="dcterms:W3CDTF">2023-02-01T17:58:14.6313167Z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0x0101009BF7A80B0FBE28449F4ED4A2932F3853</vt:lpwstr>
  </property>
  <property fmtid="{D5CDD505-2E9C-101B-9397-08002B2CF9AE}" pid="5" name="Order">
    <vt:r8>500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ies>
</file>